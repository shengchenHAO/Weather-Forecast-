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AC63D3" w14:textId="3878A906" w:rsidR="00243D0D" w:rsidRDefault="00E25382" w:rsidP="00E25382">
      <w:pPr>
        <w:spacing w:line="360" w:lineRule="auto"/>
        <w:rPr>
          <w:ins w:id="0" w:author="Hao, Shengchen" w:date="2018-04-14T20:45:00Z"/>
          <w:rFonts w:ascii="Times New Roman" w:hAnsi="Times New Roman" w:cs="Times New Roman"/>
          <w:b/>
          <w:sz w:val="28"/>
          <w:szCs w:val="28"/>
        </w:rPr>
      </w:pPr>
      <w:r w:rsidRPr="005B4F57">
        <w:rPr>
          <w:rFonts w:ascii="Times New Roman" w:hAnsi="Times New Roman" w:cs="Times New Roman"/>
          <w:b/>
          <w:sz w:val="28"/>
          <w:szCs w:val="28"/>
        </w:rPr>
        <w:t>SVM</w:t>
      </w:r>
      <w:ins w:id="1" w:author="Hao, Shengchen" w:date="2018-04-14T20:45:00Z">
        <w:r w:rsidR="00243D0D">
          <w:rPr>
            <w:rFonts w:ascii="Times New Roman" w:hAnsi="Times New Roman" w:cs="Times New Roman"/>
            <w:b/>
            <w:sz w:val="28"/>
            <w:szCs w:val="28"/>
          </w:rPr>
          <w:t xml:space="preserve">  </w:t>
        </w:r>
      </w:ins>
    </w:p>
    <w:p w14:paraId="47F7B4CB" w14:textId="77773F83" w:rsidR="00243D0D" w:rsidRPr="00243D0D" w:rsidRDefault="00243D0D" w:rsidP="00243D0D">
      <w:pPr>
        <w:spacing w:line="360" w:lineRule="auto"/>
        <w:ind w:left="360"/>
        <w:jc w:val="both"/>
        <w:rPr>
          <w:moveTo w:id="2" w:author="Hao, Shengchen" w:date="2018-04-14T20:45:00Z"/>
          <w:rFonts w:ascii="Times New Roman" w:hAnsi="Times New Roman" w:cs="Times New Roman"/>
          <w:rPrChange w:id="3" w:author="Hao, Shengchen" w:date="2018-04-14T20:46:00Z">
            <w:rPr>
              <w:moveTo w:id="4" w:author="Hao, Shengchen" w:date="2018-04-14T20:45:00Z"/>
              <w:rFonts w:ascii="Times New Roman" w:hAnsi="Times New Roman" w:cs="Times New Roman"/>
            </w:rPr>
          </w:rPrChange>
        </w:rPr>
      </w:pPr>
      <w:moveToRangeStart w:id="5" w:author="Hao, Shengchen" w:date="2018-04-14T20:45:00Z" w:name="move511502056"/>
      <w:moveTo w:id="6" w:author="Hao, Shengchen" w:date="2018-04-14T20:45:00Z">
        <w:r w:rsidRPr="004A5E44">
          <w:rPr>
            <w:rFonts w:ascii="Times New Roman" w:hAnsi="Times New Roman" w:cs="Times New Roman"/>
          </w:rPr>
          <w:t xml:space="preserve">The effectiveness of SVM depends on the selection of kernel, the kernel's parameters, and soft margin parameter C. A common choice is a Gaussian kernel, which has a single parameter </w:t>
        </w:r>
        <w:r>
          <w:rPr>
            <w:rFonts w:ascii="Times New Roman" w:hAnsi="Times New Roman" w:cs="Times New Roman"/>
          </w:rPr>
          <w:t>γ</w:t>
        </w:r>
        <w:r w:rsidRPr="004A5E44">
          <w:rPr>
            <w:rFonts w:ascii="Times New Roman" w:hAnsi="Times New Roman" w:cs="Times New Roman"/>
          </w:rPr>
          <w:t xml:space="preserve">. The best combination of C and </w:t>
        </w:r>
        <w:r>
          <w:rPr>
            <w:rFonts w:ascii="Times New Roman" w:hAnsi="Times New Roman" w:cs="Times New Roman"/>
          </w:rPr>
          <w:t xml:space="preserve">γ </w:t>
        </w:r>
        <w:r w:rsidRPr="004A5E44">
          <w:rPr>
            <w:rFonts w:ascii="Times New Roman" w:hAnsi="Times New Roman" w:cs="Times New Roman"/>
          </w:rPr>
          <w:t xml:space="preserve">is often selected by a grid search with exponentially growing sequences of C and </w:t>
        </w:r>
        <w:r>
          <w:rPr>
            <w:rFonts w:ascii="Times New Roman" w:hAnsi="Times New Roman" w:cs="Times New Roman"/>
          </w:rPr>
          <w:t xml:space="preserve">γ. </w:t>
        </w:r>
        <w:del w:id="7" w:author="Hao, Shengchen" w:date="2018-04-14T20:45:00Z">
          <w:r w:rsidRPr="004A5E44" w:rsidDel="00243D0D">
            <w:rPr>
              <w:rFonts w:ascii="Times New Roman" w:hAnsi="Times New Roman" w:cs="Times New Roman"/>
            </w:rPr>
            <w:delText>Typically</w:delText>
          </w:r>
        </w:del>
        <w:ins w:id="8" w:author="Hao, Shengchen" w:date="2018-04-14T20:45:00Z">
          <w:r>
            <w:rPr>
              <w:rFonts w:ascii="Times New Roman" w:hAnsi="Times New Roman" w:cs="Times New Roman"/>
            </w:rPr>
            <w:t>E</w:t>
          </w:r>
        </w:ins>
        <w:del w:id="9" w:author="Hao, Shengchen" w:date="2018-04-14T20:49:00Z">
          <w:r w:rsidRPr="004A5E44" w:rsidDel="00243D0D">
            <w:rPr>
              <w:rFonts w:ascii="Times New Roman" w:hAnsi="Times New Roman" w:cs="Times New Roman"/>
            </w:rPr>
            <w:delText>, e</w:delText>
          </w:r>
        </w:del>
        <w:r w:rsidRPr="004A5E44">
          <w:rPr>
            <w:rFonts w:ascii="Times New Roman" w:hAnsi="Times New Roman" w:cs="Times New Roman"/>
          </w:rPr>
          <w:t>ach combination of parameter choices is checked using cross validation, and the parameters with best cross-validation accuracy are picked.</w:t>
        </w:r>
      </w:moveTo>
      <w:ins w:id="10" w:author="Hao, Shengchen" w:date="2018-04-14T20:50:00Z">
        <w:r w:rsidR="004C5ED7">
          <w:rPr>
            <w:rFonts w:ascii="Times New Roman" w:hAnsi="Times New Roman" w:cs="Times New Roman"/>
          </w:rPr>
          <w:t xml:space="preserve"> We can do this with function </w:t>
        </w:r>
        <w:r w:rsidR="004C5ED7" w:rsidRPr="004C5ED7">
          <w:rPr>
            <w:rFonts w:ascii="Times New Roman" w:hAnsi="Times New Roman" w:cs="Times New Roman"/>
            <w:i/>
            <w:rPrChange w:id="11" w:author="Hao, Shengchen" w:date="2018-04-14T20:50:00Z">
              <w:rPr>
                <w:rFonts w:ascii="Times New Roman" w:hAnsi="Times New Roman" w:cs="Times New Roman"/>
              </w:rPr>
            </w:rPrChange>
          </w:rPr>
          <w:t>tune</w:t>
        </w:r>
        <w:r w:rsidR="004C5ED7">
          <w:rPr>
            <w:rFonts w:ascii="Times New Roman" w:hAnsi="Times New Roman" w:cs="Times New Roman"/>
          </w:rPr>
          <w:t xml:space="preserve"> given a list of C.</w:t>
        </w:r>
      </w:ins>
      <w:moveTo w:id="12" w:author="Hao, Shengchen" w:date="2018-04-14T20:45:00Z">
        <w:r>
          <w:rPr>
            <w:rFonts w:ascii="Times New Roman" w:hAnsi="Times New Roman" w:cs="Times New Roman"/>
          </w:rPr>
          <w:t xml:space="preserve"> In figure 1</w:t>
        </w:r>
        <w:r>
          <w:rPr>
            <w:rFonts w:ascii="Times New Roman" w:hAnsi="Times New Roman" w:cs="Times New Roman"/>
            <w:noProof/>
          </w:rPr>
          <w:t xml:space="preserve"> we can see the CV</w:t>
        </w:r>
      </w:moveTo>
      <w:ins w:id="13" w:author="Hao, Shengchen" w:date="2018-04-14T20:50:00Z">
        <w:r w:rsidR="004C5ED7">
          <w:rPr>
            <w:rFonts w:ascii="Times New Roman" w:hAnsi="Times New Roman" w:cs="Times New Roman"/>
            <w:noProof/>
          </w:rPr>
          <w:t xml:space="preserve"> </w:t>
        </w:r>
      </w:ins>
      <w:moveTo w:id="14" w:author="Hao, Shengchen" w:date="2018-04-14T20:45:00Z">
        <w:r>
          <w:rPr>
            <w:rFonts w:ascii="Times New Roman" w:hAnsi="Times New Roman" w:cs="Times New Roman"/>
            <w:noProof/>
          </w:rPr>
          <w:t xml:space="preserve">error and test error of SVM using different cost and gamma. The best C is 0.05 and best </w:t>
        </w:r>
        <w:r>
          <w:rPr>
            <w:rFonts w:ascii="Times New Roman" w:hAnsi="Times New Roman" w:cs="Times New Roman"/>
          </w:rPr>
          <w:t xml:space="preserve">γ is </w:t>
        </w:r>
        <w:r w:rsidRPr="00243D0D">
          <w:rPr>
            <w:rFonts w:ascii="Times New Roman" w:hAnsi="Times New Roman" w:cs="Times New Roman"/>
            <w:rPrChange w:id="15" w:author="Hao, Shengchen" w:date="2018-04-14T20:46:00Z">
              <w:rPr/>
            </w:rPrChange>
          </w:rPr>
          <w:t>0.135</w:t>
        </w:r>
        <w:r w:rsidRPr="00243D0D">
          <w:rPr>
            <w:rFonts w:ascii="Times New Roman" w:hAnsi="Times New Roman" w:cs="Times New Roman"/>
            <w:rPrChange w:id="16" w:author="Hao, Shengchen" w:date="2018-04-14T20:46:00Z">
              <w:rPr>
                <w:rFonts w:ascii="Times New Roman" w:hAnsi="Times New Roman" w:cs="Times New Roman"/>
              </w:rPr>
            </w:rPrChange>
          </w:rPr>
          <w:t xml:space="preserve">. </w:t>
        </w:r>
      </w:moveTo>
    </w:p>
    <w:p w14:paraId="04DF9E0D" w14:textId="2123914A" w:rsidR="00243D0D" w:rsidRPr="00900DE4" w:rsidRDefault="00243D0D" w:rsidP="00243D0D">
      <w:pPr>
        <w:spacing w:line="360" w:lineRule="auto"/>
        <w:ind w:left="360"/>
        <w:jc w:val="both"/>
        <w:rPr>
          <w:moveTo w:id="17" w:author="Hao, Shengchen" w:date="2018-04-14T20:45:00Z"/>
          <w:rFonts w:ascii="Times New Roman" w:hAnsi="Times New Roman" w:cs="Times New Roman"/>
          <w:noProof/>
        </w:rPr>
      </w:pPr>
      <w:moveTo w:id="18" w:author="Hao, Shengchen" w:date="2018-04-14T20:45:00Z">
        <w:r>
          <w:rPr>
            <w:rFonts w:ascii="Times New Roman" w:hAnsi="Times New Roman" w:cs="Times New Roman"/>
            <w:noProof/>
          </w:rPr>
          <w:t>With the parameters tunned we can conduct classfication</w:t>
        </w:r>
      </w:moveTo>
      <w:ins w:id="19" w:author="Hao, Shengchen" w:date="2018-04-14T20:46:00Z">
        <w:r>
          <w:rPr>
            <w:rFonts w:ascii="Times New Roman" w:hAnsi="Times New Roman" w:cs="Times New Roman"/>
            <w:noProof/>
          </w:rPr>
          <w:t>. T</w:t>
        </w:r>
      </w:ins>
      <w:moveTo w:id="20" w:author="Hao, Shengchen" w:date="2018-04-14T20:45:00Z">
        <w:del w:id="21" w:author="Hao, Shengchen" w:date="2018-04-14T20:46:00Z">
          <w:r w:rsidDel="00243D0D">
            <w:rPr>
              <w:rFonts w:ascii="Times New Roman" w:hAnsi="Times New Roman" w:cs="Times New Roman"/>
              <w:noProof/>
            </w:rPr>
            <w:delText>and t</w:delText>
          </w:r>
        </w:del>
        <w:r>
          <w:rPr>
            <w:rFonts w:ascii="Times New Roman" w:hAnsi="Times New Roman" w:cs="Times New Roman"/>
            <w:noProof/>
          </w:rPr>
          <w:t>he test error are shown in Table 1. The Type I error is slightly larger than random forest, but Type II error is significantly lower than random forest. So SVM made less mistake in predicting raining days</w:t>
        </w:r>
      </w:moveTo>
      <w:ins w:id="22" w:author="Hao, Shengchen" w:date="2018-04-14T20:47:00Z">
        <w:r>
          <w:rPr>
            <w:rFonts w:ascii="Times New Roman" w:hAnsi="Times New Roman" w:cs="Times New Roman"/>
            <w:noProof/>
          </w:rPr>
          <w:t xml:space="preserve"> compare to random forest</w:t>
        </w:r>
      </w:ins>
      <w:moveTo w:id="23" w:author="Hao, Shengchen" w:date="2018-04-14T20:45:00Z">
        <w:r>
          <w:rPr>
            <w:rFonts w:ascii="Times New Roman" w:hAnsi="Times New Roman" w:cs="Times New Roman"/>
            <w:noProof/>
          </w:rPr>
          <w:t>.</w:t>
        </w:r>
      </w:moveTo>
      <w:ins w:id="24" w:author="Hao, Shengchen" w:date="2018-04-14T20:47:00Z">
        <w:r>
          <w:rPr>
            <w:rFonts w:ascii="Times New Roman" w:hAnsi="Times New Roman" w:cs="Times New Roman"/>
            <w:noProof/>
          </w:rPr>
          <w:t xml:space="preserve"> This could partly be explained by the fact that this isn</w:t>
        </w:r>
      </w:ins>
      <w:ins w:id="25" w:author="Hao, Shengchen" w:date="2018-04-14T20:48:00Z">
        <w:r>
          <w:rPr>
            <w:rFonts w:ascii="Times New Roman" w:hAnsi="Times New Roman" w:cs="Times New Roman"/>
            <w:noProof/>
          </w:rPr>
          <w:t xml:space="preserve">’t a linearly separable case. </w:t>
        </w:r>
      </w:ins>
      <w:moveTo w:id="26" w:author="Hao, Shengchen" w:date="2018-04-14T20:45:00Z">
        <w:del w:id="27" w:author="Hao, Shengchen" w:date="2018-04-14T20:48:00Z">
          <w:r w:rsidDel="00243D0D">
            <w:rPr>
              <w:rFonts w:ascii="Times New Roman" w:hAnsi="Times New Roman" w:cs="Times New Roman"/>
              <w:noProof/>
            </w:rPr>
            <w:delText xml:space="preserve"> </w:delText>
          </w:r>
        </w:del>
      </w:moveTo>
    </w:p>
    <w:moveToRangeEnd w:id="5"/>
    <w:p w14:paraId="07F927DF" w14:textId="77777777" w:rsidR="00243D0D" w:rsidRPr="005B4F57" w:rsidRDefault="00243D0D" w:rsidP="00E25382">
      <w:pPr>
        <w:spacing w:line="360" w:lineRule="auto"/>
        <w:rPr>
          <w:rFonts w:ascii="Times New Roman" w:hAnsi="Times New Roman" w:cs="Times New Roman"/>
          <w:b/>
          <w:sz w:val="28"/>
          <w:szCs w:val="28"/>
        </w:rPr>
      </w:pPr>
    </w:p>
    <w:p w14:paraId="2E4B6AB8" w14:textId="74BA0C7D" w:rsidR="004E2102" w:rsidDel="00243D0D" w:rsidRDefault="004A5E44" w:rsidP="004E2102">
      <w:pPr>
        <w:spacing w:line="360" w:lineRule="auto"/>
        <w:ind w:left="360"/>
        <w:jc w:val="both"/>
        <w:rPr>
          <w:ins w:id="28" w:author="Microsoft Office 用户" w:date="2018-04-14T17:46:00Z"/>
          <w:moveFrom w:id="29" w:author="Hao, Shengchen" w:date="2018-04-14T20:45:00Z"/>
          <w:rFonts w:ascii="Times New Roman" w:hAnsi="Times New Roman" w:cs="Times New Roman"/>
        </w:rPr>
      </w:pPr>
      <w:moveFromRangeStart w:id="30" w:author="Hao, Shengchen" w:date="2018-04-14T20:45:00Z" w:name="move511502056"/>
      <w:moveFrom w:id="31" w:author="Hao, Shengchen" w:date="2018-04-14T20:45:00Z">
        <w:ins w:id="32" w:author="Microsoft Office 用户" w:date="2018-04-14T17:41:00Z">
          <w:r w:rsidRPr="004A5E44" w:rsidDel="00243D0D">
            <w:rPr>
              <w:rFonts w:ascii="Times New Roman" w:hAnsi="Times New Roman" w:cs="Times New Roman"/>
            </w:rPr>
            <w:t xml:space="preserve">The effectiveness of SVM depends on the selection of kernel, the kernel's parameters, and soft margin parameter C. A common choice is a Gaussian kernel, which has a single parameter </w:t>
          </w:r>
          <w:r w:rsidDel="00243D0D">
            <w:rPr>
              <w:rFonts w:ascii="Times New Roman" w:hAnsi="Times New Roman" w:cs="Times New Roman"/>
            </w:rPr>
            <w:t>γ</w:t>
          </w:r>
          <w:r w:rsidRPr="004A5E44" w:rsidDel="00243D0D">
            <w:rPr>
              <w:rFonts w:ascii="Times New Roman" w:hAnsi="Times New Roman" w:cs="Times New Roman"/>
            </w:rPr>
            <w:t xml:space="preserve">. The best combination of C and </w:t>
          </w:r>
          <w:r w:rsidDel="00243D0D">
            <w:rPr>
              <w:rFonts w:ascii="Times New Roman" w:hAnsi="Times New Roman" w:cs="Times New Roman"/>
            </w:rPr>
            <w:t xml:space="preserve">γ </w:t>
          </w:r>
          <w:r w:rsidRPr="004A5E44" w:rsidDel="00243D0D">
            <w:rPr>
              <w:rFonts w:ascii="Times New Roman" w:hAnsi="Times New Roman" w:cs="Times New Roman"/>
            </w:rPr>
            <w:t xml:space="preserve">is often selected by a grid search with exponentially growing sequences of C and </w:t>
          </w:r>
          <w:r w:rsidDel="00243D0D">
            <w:rPr>
              <w:rFonts w:ascii="Times New Roman" w:hAnsi="Times New Roman" w:cs="Times New Roman"/>
            </w:rPr>
            <w:t xml:space="preserve">γ. </w:t>
          </w:r>
        </w:ins>
        <w:ins w:id="33" w:author="Microsoft Office 用户" w:date="2018-04-14T17:43:00Z">
          <w:r w:rsidRPr="004A5E44" w:rsidDel="00243D0D">
            <w:rPr>
              <w:rFonts w:ascii="Times New Roman" w:hAnsi="Times New Roman" w:cs="Times New Roman"/>
            </w:rPr>
            <w:t>Typically, each combination of parameter choices is checked using cross validation, and the parameters with best cross-validation accuracy are picked.</w:t>
          </w:r>
          <w:r w:rsidR="0028386F" w:rsidDel="00243D0D">
            <w:rPr>
              <w:rFonts w:ascii="Times New Roman" w:hAnsi="Times New Roman" w:cs="Times New Roman"/>
            </w:rPr>
            <w:t xml:space="preserve"> </w:t>
          </w:r>
        </w:ins>
        <w:ins w:id="34" w:author="Microsoft Office 用户" w:date="2018-04-14T17:44:00Z">
          <w:r w:rsidR="004E2102" w:rsidDel="00243D0D">
            <w:rPr>
              <w:rFonts w:ascii="Times New Roman" w:hAnsi="Times New Roman" w:cs="Times New Roman"/>
            </w:rPr>
            <w:t>In figure 1</w:t>
          </w:r>
          <w:r w:rsidR="004E2102" w:rsidDel="00243D0D">
            <w:rPr>
              <w:rFonts w:ascii="Times New Roman" w:hAnsi="Times New Roman" w:cs="Times New Roman"/>
              <w:noProof/>
            </w:rPr>
            <w:t xml:space="preserve"> we can see the CVerror and test error of SVM using different cost and gamma. The best C is 0.05 and best </w:t>
          </w:r>
          <w:r w:rsidR="004E2102" w:rsidDel="00243D0D">
            <w:rPr>
              <w:rFonts w:ascii="Times New Roman" w:hAnsi="Times New Roman" w:cs="Times New Roman"/>
            </w:rPr>
            <w:t xml:space="preserve">γ is </w:t>
          </w:r>
        </w:ins>
        <w:ins w:id="35" w:author="Microsoft Office 用户" w:date="2018-04-14T17:45:00Z">
          <w:r w:rsidR="004E2102" w:rsidRPr="00DB7483" w:rsidDel="00243D0D">
            <w:t>0.135</w:t>
          </w:r>
        </w:ins>
        <w:ins w:id="36" w:author="Microsoft Office 用户" w:date="2018-04-14T17:44:00Z">
          <w:r w:rsidR="004E2102" w:rsidDel="00243D0D">
            <w:rPr>
              <w:rFonts w:ascii="Times New Roman" w:hAnsi="Times New Roman" w:cs="Times New Roman"/>
            </w:rPr>
            <w:t>.</w:t>
          </w:r>
        </w:ins>
        <w:ins w:id="37" w:author="Microsoft Office 用户" w:date="2018-04-14T17:46:00Z">
          <w:r w:rsidR="004E2102" w:rsidDel="00243D0D">
            <w:rPr>
              <w:rFonts w:ascii="Times New Roman" w:hAnsi="Times New Roman" w:cs="Times New Roman"/>
            </w:rPr>
            <w:t xml:space="preserve"> </w:t>
          </w:r>
        </w:ins>
      </w:moveFrom>
    </w:p>
    <w:p w14:paraId="37CEBF74" w14:textId="19DCD583" w:rsidR="004E2102" w:rsidRPr="00900DE4" w:rsidDel="00243D0D" w:rsidRDefault="004E2102" w:rsidP="004E2102">
      <w:pPr>
        <w:spacing w:line="360" w:lineRule="auto"/>
        <w:ind w:left="360"/>
        <w:jc w:val="both"/>
        <w:rPr>
          <w:ins w:id="38" w:author="Microsoft Office 用户" w:date="2018-04-14T17:44:00Z"/>
          <w:moveFrom w:id="39" w:author="Hao, Shengchen" w:date="2018-04-14T20:45:00Z"/>
          <w:rFonts w:ascii="Times New Roman" w:hAnsi="Times New Roman" w:cs="Times New Roman"/>
          <w:noProof/>
        </w:rPr>
      </w:pPr>
      <w:moveFrom w:id="40" w:author="Hao, Shengchen" w:date="2018-04-14T20:45:00Z">
        <w:ins w:id="41" w:author="Microsoft Office 用户" w:date="2018-04-14T17:47:00Z">
          <w:r w:rsidDel="00243D0D">
            <w:rPr>
              <w:rFonts w:ascii="Times New Roman" w:hAnsi="Times New Roman" w:cs="Times New Roman"/>
              <w:noProof/>
            </w:rPr>
            <w:t>With the parameters tunned we can conduct classficatio</w:t>
          </w:r>
          <w:r w:rsidR="0042395C" w:rsidDel="00243D0D">
            <w:rPr>
              <w:rFonts w:ascii="Times New Roman" w:hAnsi="Times New Roman" w:cs="Times New Roman"/>
              <w:noProof/>
            </w:rPr>
            <w:t>nand t</w:t>
          </w:r>
          <w:r w:rsidDel="00243D0D">
            <w:rPr>
              <w:rFonts w:ascii="Times New Roman" w:hAnsi="Times New Roman" w:cs="Times New Roman"/>
              <w:noProof/>
            </w:rPr>
            <w:t xml:space="preserve">he test error are shown in Table </w:t>
          </w:r>
        </w:ins>
        <w:ins w:id="42" w:author="Microsoft Office 用户" w:date="2018-04-14T17:48:00Z">
          <w:r w:rsidDel="00243D0D">
            <w:rPr>
              <w:rFonts w:ascii="Times New Roman" w:hAnsi="Times New Roman" w:cs="Times New Roman"/>
              <w:noProof/>
            </w:rPr>
            <w:t>1.</w:t>
          </w:r>
        </w:ins>
        <w:ins w:id="43" w:author="Microsoft Office 用户" w:date="2018-04-14T17:54:00Z">
          <w:r w:rsidR="0042395C" w:rsidDel="00243D0D">
            <w:rPr>
              <w:rFonts w:ascii="Times New Roman" w:hAnsi="Times New Roman" w:cs="Times New Roman"/>
              <w:noProof/>
            </w:rPr>
            <w:t xml:space="preserve"> The Type I error is slightly larger than random forest, but Type II error</w:t>
          </w:r>
        </w:ins>
        <w:ins w:id="44" w:author="Microsoft Office 用户" w:date="2018-04-14T17:55:00Z">
          <w:r w:rsidR="0042395C" w:rsidDel="00243D0D">
            <w:rPr>
              <w:rFonts w:ascii="Times New Roman" w:hAnsi="Times New Roman" w:cs="Times New Roman"/>
              <w:noProof/>
            </w:rPr>
            <w:t xml:space="preserve"> is significantly lower than random forest. So SVM made less mistake in predicting raining days.</w:t>
          </w:r>
        </w:ins>
        <w:ins w:id="45" w:author="Microsoft Office 用户" w:date="2018-04-14T17:56:00Z">
          <w:r w:rsidR="0042395C" w:rsidDel="00243D0D">
            <w:rPr>
              <w:rFonts w:ascii="Times New Roman" w:hAnsi="Times New Roman" w:cs="Times New Roman"/>
              <w:noProof/>
            </w:rPr>
            <w:t xml:space="preserve"> </w:t>
          </w:r>
        </w:ins>
      </w:moveFrom>
    </w:p>
    <w:moveFromRangeEnd w:id="30"/>
    <w:p w14:paraId="04731ED6" w14:textId="47571F85" w:rsidR="004A5E44" w:rsidRDefault="004A5E44" w:rsidP="004A5E44">
      <w:pPr>
        <w:spacing w:line="360" w:lineRule="auto"/>
        <w:ind w:left="360"/>
        <w:jc w:val="both"/>
        <w:rPr>
          <w:ins w:id="46" w:author="Microsoft Office 用户" w:date="2018-04-14T17:41:00Z"/>
          <w:rFonts w:ascii="Times New Roman" w:hAnsi="Times New Roman" w:cs="Times New Roman"/>
        </w:rPr>
      </w:pPr>
    </w:p>
    <w:p w14:paraId="09CDA45E" w14:textId="2DFE00D8" w:rsidR="00E25382" w:rsidRPr="00900DE4" w:rsidDel="004A5E44" w:rsidRDefault="00E25382">
      <w:pPr>
        <w:spacing w:line="360" w:lineRule="auto"/>
        <w:jc w:val="both"/>
        <w:rPr>
          <w:del w:id="47" w:author="Microsoft Office 用户" w:date="2018-04-14T17:40:00Z"/>
          <w:rFonts w:ascii="Times New Roman" w:hAnsi="Times New Roman" w:cs="Times New Roman"/>
        </w:rPr>
        <w:pPrChange w:id="48" w:author="Microsoft Office 用户" w:date="2018-04-14T17:44:00Z">
          <w:pPr>
            <w:spacing w:line="360" w:lineRule="auto"/>
            <w:ind w:left="360"/>
            <w:jc w:val="both"/>
          </w:pPr>
        </w:pPrChange>
      </w:pPr>
      <w:del w:id="49" w:author="Microsoft Office 用户" w:date="2018-04-14T17:40:00Z">
        <w:r w:rsidRPr="00900DE4" w:rsidDel="004A5E44">
          <w:rPr>
            <w:rFonts w:ascii="Times New Roman" w:hAnsi="Times New Roman" w:cs="Times New Roman"/>
          </w:rPr>
          <w:delText>In order to acquire better prediction consequence, we need to test how sensitive the results are to some tuning parameter. As we all know, radial kernel has a more complex structure. Thus we use radial kernel for the SVM</w:delText>
        </w:r>
        <w:r w:rsidR="004A5E44" w:rsidDel="004A5E44">
          <w:rPr>
            <w:rFonts w:ascii="Times New Roman" w:hAnsi="Times New Roman" w:cs="Times New Roman"/>
          </w:rPr>
          <w:delText xml:space="preserve"> analysis which will result in </w:delText>
        </w:r>
        <w:r w:rsidRPr="00900DE4" w:rsidDel="004A5E44">
          <w:rPr>
            <w:rFonts w:ascii="Times New Roman" w:hAnsi="Times New Roman" w:cs="Times New Roman"/>
          </w:rPr>
          <w:delText>classification with low error rates. Firstly</w:delText>
        </w:r>
        <w:r w:rsidR="004A5E44" w:rsidDel="004A5E44">
          <w:rPr>
            <w:rFonts w:ascii="Times New Roman" w:hAnsi="Times New Roman" w:cs="Times New Roman"/>
          </w:rPr>
          <w:delText>,</w:delText>
        </w:r>
        <w:r w:rsidRPr="00900DE4" w:rsidDel="004A5E44">
          <w:rPr>
            <w:rFonts w:ascii="Times New Roman" w:hAnsi="Times New Roman" w:cs="Times New Roman"/>
          </w:rPr>
          <w:delText xml:space="preserve"> we try different values for the cost.</w:delText>
        </w:r>
      </w:del>
    </w:p>
    <w:p w14:paraId="31275AEE" w14:textId="56E1C4E5" w:rsidR="00E25382" w:rsidRPr="00900DE4" w:rsidDel="004E2102" w:rsidRDefault="00E25382" w:rsidP="004A5E44">
      <w:pPr>
        <w:spacing w:line="360" w:lineRule="auto"/>
        <w:ind w:left="360"/>
        <w:jc w:val="both"/>
        <w:rPr>
          <w:del w:id="50" w:author="Microsoft Office 用户" w:date="2018-04-14T17:44:00Z"/>
          <w:rFonts w:ascii="Times New Roman" w:hAnsi="Times New Roman" w:cs="Times New Roman"/>
          <w:noProof/>
        </w:rPr>
      </w:pPr>
      <w:del w:id="51" w:author="Microsoft Office 用户" w:date="2018-04-14T17:42:00Z">
        <w:r w:rsidDel="004A5E44">
          <w:rPr>
            <w:rFonts w:ascii="Times New Roman" w:hAnsi="Times New Roman" w:cs="Times New Roman"/>
            <w:noProof/>
          </w:rPr>
          <w:delText>The belowing figure</w:delText>
        </w:r>
      </w:del>
      <w:del w:id="52" w:author="Microsoft Office 用户" w:date="2018-04-14T17:44:00Z">
        <w:r w:rsidDel="004E2102">
          <w:rPr>
            <w:rFonts w:ascii="Times New Roman" w:hAnsi="Times New Roman" w:cs="Times New Roman"/>
            <w:noProof/>
          </w:rPr>
          <w:delText xml:space="preserve"> </w:delText>
        </w:r>
      </w:del>
      <w:del w:id="53" w:author="Microsoft Office 用户" w:date="2018-04-14T17:42:00Z">
        <w:r w:rsidDel="004A5E44">
          <w:rPr>
            <w:rFonts w:ascii="Times New Roman" w:hAnsi="Times New Roman" w:cs="Times New Roman"/>
            <w:noProof/>
          </w:rPr>
          <w:delText>shows the</w:delText>
        </w:r>
      </w:del>
      <w:del w:id="54" w:author="Microsoft Office 用户" w:date="2018-04-14T17:44:00Z">
        <w:r w:rsidDel="004E2102">
          <w:rPr>
            <w:rFonts w:ascii="Times New Roman" w:hAnsi="Times New Roman" w:cs="Times New Roman"/>
            <w:noProof/>
          </w:rPr>
          <w:delText xml:space="preserve"> test error of SVM </w:delText>
        </w:r>
      </w:del>
      <w:del w:id="55" w:author="Microsoft Office 用户" w:date="2018-04-14T17:42:00Z">
        <w:r w:rsidDel="004A5E44">
          <w:rPr>
            <w:rFonts w:ascii="Times New Roman" w:hAnsi="Times New Roman" w:cs="Times New Roman"/>
            <w:noProof/>
          </w:rPr>
          <w:delText xml:space="preserve">on classifying climate dataset </w:delText>
        </w:r>
      </w:del>
      <w:del w:id="56" w:author="Microsoft Office 用户" w:date="2018-04-14T17:44:00Z">
        <w:r w:rsidDel="004E2102">
          <w:rPr>
            <w:rFonts w:ascii="Times New Roman" w:hAnsi="Times New Roman" w:cs="Times New Roman"/>
            <w:noProof/>
          </w:rPr>
          <w:delText>using different cost and gamma. Furthermore, in tuning cost plot we use gamma=1/9, and then we choose the best cost with a lowest error rate for investigating the sensitivity of the gamma parameter to the error rate.The best cost is 0.05</w:delText>
        </w:r>
      </w:del>
    </w:p>
    <w:p w14:paraId="4DD81974" w14:textId="77777777" w:rsidR="00E25382" w:rsidRPr="00900DE4" w:rsidRDefault="00E25382" w:rsidP="00E25382">
      <w:pPr>
        <w:spacing w:line="360" w:lineRule="auto"/>
        <w:ind w:left="360"/>
        <w:jc w:val="center"/>
        <w:rPr>
          <w:rFonts w:ascii="Times New Roman" w:hAnsi="Times New Roman" w:cs="Times New Roman"/>
        </w:rPr>
      </w:pPr>
      <w:r>
        <w:rPr>
          <w:rFonts w:ascii="Times New Roman" w:hAnsi="Times New Roman" w:cs="Times New Roman"/>
          <w:noProof/>
          <w:lang w:eastAsia="en-US"/>
        </w:rPr>
        <w:drawing>
          <wp:inline distT="0" distB="0" distL="0" distR="0" wp14:anchorId="18FAED87" wp14:editId="6D771467">
            <wp:extent cx="6043965" cy="3667125"/>
            <wp:effectExtent l="0" t="0" r="0" b="0"/>
            <wp:docPr id="2" name="Picture 2" descr="C:\Users\zetan\AppData\Local\Microsoft\Windows\INetCache\Content.Word\tuning 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etan\AppData\Local\Microsoft\Windows\INetCache\Content.Word\tuning paramet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55310" cy="3674009"/>
                    </a:xfrm>
                    <a:prstGeom prst="rect">
                      <a:avLst/>
                    </a:prstGeom>
                    <a:noFill/>
                    <a:ln>
                      <a:noFill/>
                    </a:ln>
                  </pic:spPr>
                </pic:pic>
              </a:graphicData>
            </a:graphic>
          </wp:inline>
        </w:drawing>
      </w:r>
    </w:p>
    <w:p w14:paraId="76554B6F" w14:textId="25FF7C08" w:rsidR="00E25382" w:rsidDel="004E2102" w:rsidRDefault="00E25382" w:rsidP="00E25382">
      <w:pPr>
        <w:ind w:left="360"/>
        <w:rPr>
          <w:del w:id="57" w:author="Microsoft Office 用户" w:date="2018-04-14T17:45:00Z"/>
        </w:rPr>
      </w:pPr>
      <w:del w:id="58" w:author="Microsoft Office 用户" w:date="2018-04-14T17:45:00Z">
        <w:r w:rsidDel="004E2102">
          <w:delText xml:space="preserve">The figures show a rationale that as the cost increase, the error rate will become decreasing which has a concave shape and as when the gamma has no distinct changing at start but increase suddenly after 1. We still choose the best gamma with a lowest error rate according to the cross validation results. Gamma is </w:delText>
        </w:r>
        <w:r w:rsidRPr="00DB7483" w:rsidDel="004E2102">
          <w:delText>0.13533528</w:delText>
        </w:r>
        <w:r w:rsidDel="004E2102">
          <w:delText>.</w:delText>
        </w:r>
      </w:del>
    </w:p>
    <w:p w14:paraId="413BC86D" w14:textId="08858BB9" w:rsidR="00E25382" w:rsidDel="004E2102" w:rsidRDefault="00E25382" w:rsidP="00E25382">
      <w:pPr>
        <w:jc w:val="both"/>
        <w:rPr>
          <w:del w:id="59" w:author="Microsoft Office 用户" w:date="2018-04-14T17:46:00Z"/>
        </w:rPr>
      </w:pPr>
      <w:del w:id="60" w:author="Microsoft Office 用户" w:date="2018-04-14T17:46:00Z">
        <w:r w:rsidDel="004E2102">
          <w:delText xml:space="preserve">        Again, we use such parameters to fit an appropriate model of SVM for such dataset to predict           whether it will rain or snow tomorrow.                               </w:delText>
        </w:r>
      </w:del>
    </w:p>
    <w:p w14:paraId="2D84D50A" w14:textId="77777777" w:rsidR="00E25382" w:rsidRPr="00C95FA1" w:rsidRDefault="00E25382" w:rsidP="00E25382">
      <w:pPr>
        <w:jc w:val="center"/>
        <w:rPr>
          <w:b/>
        </w:rPr>
      </w:pPr>
      <w:r w:rsidRPr="00C95FA1">
        <w:rPr>
          <w:b/>
        </w:rPr>
        <w:t>Confusion Matrix</w:t>
      </w:r>
    </w:p>
    <w:tbl>
      <w:tblPr>
        <w:tblStyle w:val="ListTable2"/>
        <w:tblW w:w="0" w:type="auto"/>
        <w:jc w:val="center"/>
        <w:tblLook w:val="04A0" w:firstRow="1" w:lastRow="0" w:firstColumn="1" w:lastColumn="0" w:noHBand="0" w:noVBand="1"/>
      </w:tblPr>
      <w:tblGrid>
        <w:gridCol w:w="1543"/>
        <w:gridCol w:w="1513"/>
        <w:gridCol w:w="1524"/>
        <w:gridCol w:w="1515"/>
        <w:gridCol w:w="1401"/>
      </w:tblGrid>
      <w:tr w:rsidR="00E25382" w14:paraId="60E54AAF" w14:textId="77777777" w:rsidTr="004C4085">
        <w:trPr>
          <w:cnfStyle w:val="100000000000" w:firstRow="1" w:lastRow="0" w:firstColumn="0" w:lastColumn="0" w:oddVBand="0" w:evenVBand="0" w:oddHBand="0"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1543" w:type="dxa"/>
          </w:tcPr>
          <w:p w14:paraId="5BEDB97F" w14:textId="77777777" w:rsidR="00E25382" w:rsidRDefault="00E25382" w:rsidP="004C4085">
            <w:pPr>
              <w:jc w:val="center"/>
            </w:pPr>
          </w:p>
        </w:tc>
        <w:tc>
          <w:tcPr>
            <w:tcW w:w="1513" w:type="dxa"/>
          </w:tcPr>
          <w:p w14:paraId="49F2274F" w14:textId="77777777" w:rsidR="00E25382" w:rsidRDefault="00E25382" w:rsidP="004C4085">
            <w:pPr>
              <w:jc w:val="center"/>
              <w:cnfStyle w:val="100000000000" w:firstRow="1" w:lastRow="0" w:firstColumn="0" w:lastColumn="0" w:oddVBand="0" w:evenVBand="0" w:oddHBand="0" w:evenHBand="0" w:firstRowFirstColumn="0" w:firstRowLastColumn="0" w:lastRowFirstColumn="0" w:lastRowLastColumn="0"/>
            </w:pPr>
          </w:p>
        </w:tc>
        <w:tc>
          <w:tcPr>
            <w:tcW w:w="3039" w:type="dxa"/>
            <w:gridSpan w:val="2"/>
          </w:tcPr>
          <w:p w14:paraId="69DAEA4C" w14:textId="77777777" w:rsidR="00E25382" w:rsidRDefault="00E25382" w:rsidP="004C4085">
            <w:pPr>
              <w:jc w:val="center"/>
              <w:cnfStyle w:val="100000000000" w:firstRow="1" w:lastRow="0" w:firstColumn="0" w:lastColumn="0" w:oddVBand="0" w:evenVBand="0" w:oddHBand="0" w:evenHBand="0" w:firstRowFirstColumn="0" w:firstRowLastColumn="0" w:lastRowFirstColumn="0" w:lastRowLastColumn="0"/>
            </w:pPr>
            <w:r>
              <w:t>True condition</w:t>
            </w:r>
          </w:p>
        </w:tc>
        <w:tc>
          <w:tcPr>
            <w:tcW w:w="1401" w:type="dxa"/>
          </w:tcPr>
          <w:p w14:paraId="0E5B5555" w14:textId="77777777" w:rsidR="00E25382" w:rsidRDefault="00E25382" w:rsidP="004C4085">
            <w:pPr>
              <w:jc w:val="center"/>
              <w:cnfStyle w:val="100000000000" w:firstRow="1" w:lastRow="0" w:firstColumn="0" w:lastColumn="0" w:oddVBand="0" w:evenVBand="0" w:oddHBand="0" w:evenHBand="0" w:firstRowFirstColumn="0" w:firstRowLastColumn="0" w:lastRowFirstColumn="0" w:lastRowLastColumn="0"/>
            </w:pPr>
          </w:p>
        </w:tc>
      </w:tr>
      <w:tr w:rsidR="00E25382" w14:paraId="72621C62" w14:textId="77777777" w:rsidTr="004C4085">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543" w:type="dxa"/>
          </w:tcPr>
          <w:p w14:paraId="576F0D3D" w14:textId="77777777" w:rsidR="00E25382" w:rsidRDefault="00E25382" w:rsidP="004C4085">
            <w:pPr>
              <w:jc w:val="center"/>
            </w:pPr>
          </w:p>
        </w:tc>
        <w:tc>
          <w:tcPr>
            <w:tcW w:w="1513" w:type="dxa"/>
          </w:tcPr>
          <w:p w14:paraId="5A5BCC0E" w14:textId="77777777" w:rsidR="00E25382" w:rsidRDefault="00E25382" w:rsidP="004C4085">
            <w:pPr>
              <w:jc w:val="center"/>
              <w:cnfStyle w:val="000000100000" w:firstRow="0" w:lastRow="0" w:firstColumn="0" w:lastColumn="0" w:oddVBand="0" w:evenVBand="0" w:oddHBand="1" w:evenHBand="0" w:firstRowFirstColumn="0" w:firstRowLastColumn="0" w:lastRowFirstColumn="0" w:lastRowLastColumn="0"/>
            </w:pPr>
          </w:p>
        </w:tc>
        <w:tc>
          <w:tcPr>
            <w:tcW w:w="1524" w:type="dxa"/>
          </w:tcPr>
          <w:p w14:paraId="0EB00856" w14:textId="77777777" w:rsidR="00E25382" w:rsidRDefault="00E25382" w:rsidP="004C4085">
            <w:pPr>
              <w:jc w:val="center"/>
              <w:cnfStyle w:val="000000100000" w:firstRow="0" w:lastRow="0" w:firstColumn="0" w:lastColumn="0" w:oddVBand="0" w:evenVBand="0" w:oddHBand="1" w:evenHBand="0" w:firstRowFirstColumn="0" w:firstRowLastColumn="0" w:lastRowFirstColumn="0" w:lastRowLastColumn="0"/>
            </w:pPr>
            <w:r>
              <w:t>N</w:t>
            </w:r>
            <w:r>
              <w:rPr>
                <w:rFonts w:hint="eastAsia"/>
              </w:rPr>
              <w:t>on</w:t>
            </w:r>
            <w:r>
              <w:t>-rain</w:t>
            </w:r>
          </w:p>
        </w:tc>
        <w:tc>
          <w:tcPr>
            <w:tcW w:w="1515" w:type="dxa"/>
          </w:tcPr>
          <w:p w14:paraId="123C7727" w14:textId="77777777" w:rsidR="00E25382" w:rsidRDefault="00E25382" w:rsidP="004C4085">
            <w:pPr>
              <w:jc w:val="center"/>
              <w:cnfStyle w:val="000000100000" w:firstRow="0" w:lastRow="0" w:firstColumn="0" w:lastColumn="0" w:oddVBand="0" w:evenVBand="0" w:oddHBand="1" w:evenHBand="0" w:firstRowFirstColumn="0" w:firstRowLastColumn="0" w:lastRowFirstColumn="0" w:lastRowLastColumn="0"/>
            </w:pPr>
            <w:r>
              <w:t>Rain</w:t>
            </w:r>
          </w:p>
        </w:tc>
        <w:tc>
          <w:tcPr>
            <w:tcW w:w="1401" w:type="dxa"/>
            <w:vMerge w:val="restart"/>
          </w:tcPr>
          <w:p w14:paraId="34B3D794" w14:textId="77777777" w:rsidR="00E25382" w:rsidRDefault="00E25382" w:rsidP="004C4085">
            <w:pPr>
              <w:jc w:val="center"/>
              <w:cnfStyle w:val="000000100000" w:firstRow="0" w:lastRow="0" w:firstColumn="0" w:lastColumn="0" w:oddVBand="0" w:evenVBand="0" w:oddHBand="1" w:evenHBand="0" w:firstRowFirstColumn="0" w:firstRowLastColumn="0" w:lastRowFirstColumn="0" w:lastRowLastColumn="0"/>
            </w:pPr>
          </w:p>
        </w:tc>
      </w:tr>
      <w:tr w:rsidR="00E25382" w14:paraId="30F6C3E1" w14:textId="77777777" w:rsidTr="004C4085">
        <w:trPr>
          <w:trHeight w:val="488"/>
          <w:jc w:val="center"/>
        </w:trPr>
        <w:tc>
          <w:tcPr>
            <w:cnfStyle w:val="001000000000" w:firstRow="0" w:lastRow="0" w:firstColumn="1" w:lastColumn="0" w:oddVBand="0" w:evenVBand="0" w:oddHBand="0" w:evenHBand="0" w:firstRowFirstColumn="0" w:firstRowLastColumn="0" w:lastRowFirstColumn="0" w:lastRowLastColumn="0"/>
            <w:tcW w:w="1543" w:type="dxa"/>
            <w:vMerge w:val="restart"/>
          </w:tcPr>
          <w:p w14:paraId="38E7D0B7" w14:textId="77777777" w:rsidR="00E25382" w:rsidRDefault="00E25382" w:rsidP="004C4085">
            <w:pPr>
              <w:jc w:val="center"/>
            </w:pPr>
            <w:r>
              <w:lastRenderedPageBreak/>
              <w:t>Prediction</w:t>
            </w:r>
          </w:p>
        </w:tc>
        <w:tc>
          <w:tcPr>
            <w:tcW w:w="1513" w:type="dxa"/>
          </w:tcPr>
          <w:p w14:paraId="303ED2B9" w14:textId="77777777" w:rsidR="00E25382" w:rsidRDefault="00E25382" w:rsidP="004C4085">
            <w:pPr>
              <w:jc w:val="center"/>
              <w:cnfStyle w:val="000000000000" w:firstRow="0" w:lastRow="0" w:firstColumn="0" w:lastColumn="0" w:oddVBand="0" w:evenVBand="0" w:oddHBand="0" w:evenHBand="0" w:firstRowFirstColumn="0" w:firstRowLastColumn="0" w:lastRowFirstColumn="0" w:lastRowLastColumn="0"/>
            </w:pPr>
            <w:r>
              <w:t>Non-rain</w:t>
            </w:r>
          </w:p>
        </w:tc>
        <w:tc>
          <w:tcPr>
            <w:tcW w:w="1524" w:type="dxa"/>
          </w:tcPr>
          <w:p w14:paraId="7526DFAA" w14:textId="77777777" w:rsidR="00E25382" w:rsidRDefault="00E25382" w:rsidP="004C4085">
            <w:pPr>
              <w:jc w:val="center"/>
              <w:cnfStyle w:val="000000000000" w:firstRow="0" w:lastRow="0" w:firstColumn="0" w:lastColumn="0" w:oddVBand="0" w:evenVBand="0" w:oddHBand="0" w:evenHBand="0" w:firstRowFirstColumn="0" w:firstRowLastColumn="0" w:lastRowFirstColumn="0" w:lastRowLastColumn="0"/>
            </w:pPr>
            <w:r>
              <w:t>326</w:t>
            </w:r>
          </w:p>
        </w:tc>
        <w:tc>
          <w:tcPr>
            <w:tcW w:w="1515" w:type="dxa"/>
          </w:tcPr>
          <w:p w14:paraId="6F5F8281" w14:textId="77777777" w:rsidR="00E25382" w:rsidRDefault="00E25382" w:rsidP="004C4085">
            <w:pPr>
              <w:jc w:val="center"/>
              <w:cnfStyle w:val="000000000000" w:firstRow="0" w:lastRow="0" w:firstColumn="0" w:lastColumn="0" w:oddVBand="0" w:evenVBand="0" w:oddHBand="0" w:evenHBand="0" w:firstRowFirstColumn="0" w:firstRowLastColumn="0" w:lastRowFirstColumn="0" w:lastRowLastColumn="0"/>
            </w:pPr>
            <w:r>
              <w:t>47</w:t>
            </w:r>
          </w:p>
        </w:tc>
        <w:tc>
          <w:tcPr>
            <w:tcW w:w="1401" w:type="dxa"/>
            <w:vMerge/>
          </w:tcPr>
          <w:p w14:paraId="3E1E718B" w14:textId="77777777" w:rsidR="00E25382" w:rsidRDefault="00E25382" w:rsidP="004C4085">
            <w:pPr>
              <w:jc w:val="center"/>
              <w:cnfStyle w:val="000000000000" w:firstRow="0" w:lastRow="0" w:firstColumn="0" w:lastColumn="0" w:oddVBand="0" w:evenVBand="0" w:oddHBand="0" w:evenHBand="0" w:firstRowFirstColumn="0" w:firstRowLastColumn="0" w:lastRowFirstColumn="0" w:lastRowLastColumn="0"/>
            </w:pPr>
          </w:p>
        </w:tc>
      </w:tr>
      <w:tr w:rsidR="00E25382" w14:paraId="739C78FA" w14:textId="77777777" w:rsidTr="004C4085">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1543" w:type="dxa"/>
            <w:vMerge/>
          </w:tcPr>
          <w:p w14:paraId="05C5552D" w14:textId="77777777" w:rsidR="00E25382" w:rsidRDefault="00E25382" w:rsidP="004C4085">
            <w:pPr>
              <w:jc w:val="center"/>
            </w:pPr>
          </w:p>
        </w:tc>
        <w:tc>
          <w:tcPr>
            <w:tcW w:w="1513" w:type="dxa"/>
          </w:tcPr>
          <w:p w14:paraId="7E6148EE" w14:textId="77777777" w:rsidR="00E25382" w:rsidRDefault="00E25382" w:rsidP="004C4085">
            <w:pPr>
              <w:jc w:val="center"/>
              <w:cnfStyle w:val="000000100000" w:firstRow="0" w:lastRow="0" w:firstColumn="0" w:lastColumn="0" w:oddVBand="0" w:evenVBand="0" w:oddHBand="1" w:evenHBand="0" w:firstRowFirstColumn="0" w:firstRowLastColumn="0" w:lastRowFirstColumn="0" w:lastRowLastColumn="0"/>
            </w:pPr>
            <w:r>
              <w:t>Rain</w:t>
            </w:r>
          </w:p>
        </w:tc>
        <w:tc>
          <w:tcPr>
            <w:tcW w:w="1524" w:type="dxa"/>
          </w:tcPr>
          <w:p w14:paraId="7537CB64" w14:textId="77777777" w:rsidR="00E25382" w:rsidRDefault="00E25382" w:rsidP="004C4085">
            <w:pPr>
              <w:jc w:val="center"/>
              <w:cnfStyle w:val="000000100000" w:firstRow="0" w:lastRow="0" w:firstColumn="0" w:lastColumn="0" w:oddVBand="0" w:evenVBand="0" w:oddHBand="1" w:evenHBand="0" w:firstRowFirstColumn="0" w:firstRowLastColumn="0" w:lastRowFirstColumn="0" w:lastRowLastColumn="0"/>
            </w:pPr>
            <w:r>
              <w:t>54</w:t>
            </w:r>
          </w:p>
        </w:tc>
        <w:tc>
          <w:tcPr>
            <w:tcW w:w="1515" w:type="dxa"/>
          </w:tcPr>
          <w:p w14:paraId="7882C21F" w14:textId="77777777" w:rsidR="00E25382" w:rsidRDefault="00E25382" w:rsidP="004C4085">
            <w:pPr>
              <w:jc w:val="center"/>
              <w:cnfStyle w:val="000000100000" w:firstRow="0" w:lastRow="0" w:firstColumn="0" w:lastColumn="0" w:oddVBand="0" w:evenVBand="0" w:oddHBand="1" w:evenHBand="0" w:firstRowFirstColumn="0" w:firstRowLastColumn="0" w:lastRowFirstColumn="0" w:lastRowLastColumn="0"/>
            </w:pPr>
            <w:r>
              <w:t>231</w:t>
            </w:r>
          </w:p>
        </w:tc>
        <w:tc>
          <w:tcPr>
            <w:tcW w:w="1401" w:type="dxa"/>
            <w:vMerge/>
          </w:tcPr>
          <w:p w14:paraId="4B5E16C6" w14:textId="77777777" w:rsidR="00E25382" w:rsidRDefault="00E25382" w:rsidP="004C4085">
            <w:pPr>
              <w:jc w:val="center"/>
              <w:cnfStyle w:val="000000100000" w:firstRow="0" w:lastRow="0" w:firstColumn="0" w:lastColumn="0" w:oddVBand="0" w:evenVBand="0" w:oddHBand="1" w:evenHBand="0" w:firstRowFirstColumn="0" w:firstRowLastColumn="0" w:lastRowFirstColumn="0" w:lastRowLastColumn="0"/>
            </w:pPr>
          </w:p>
        </w:tc>
      </w:tr>
      <w:tr w:rsidR="00E25382" w14:paraId="641A8EFA" w14:textId="77777777" w:rsidTr="004C4085">
        <w:trPr>
          <w:trHeight w:val="488"/>
          <w:jc w:val="center"/>
        </w:trPr>
        <w:tc>
          <w:tcPr>
            <w:cnfStyle w:val="001000000000" w:firstRow="0" w:lastRow="0" w:firstColumn="1" w:lastColumn="0" w:oddVBand="0" w:evenVBand="0" w:oddHBand="0" w:evenHBand="0" w:firstRowFirstColumn="0" w:firstRowLastColumn="0" w:lastRowFirstColumn="0" w:lastRowLastColumn="0"/>
            <w:tcW w:w="1543" w:type="dxa"/>
            <w:vMerge w:val="restart"/>
          </w:tcPr>
          <w:p w14:paraId="54DA00DC" w14:textId="77777777" w:rsidR="00E25382" w:rsidRDefault="00E25382" w:rsidP="004C4085">
            <w:pPr>
              <w:jc w:val="center"/>
            </w:pPr>
          </w:p>
        </w:tc>
        <w:tc>
          <w:tcPr>
            <w:tcW w:w="1513" w:type="dxa"/>
          </w:tcPr>
          <w:p w14:paraId="4A5FE372" w14:textId="77777777" w:rsidR="00E25382" w:rsidRDefault="00E25382" w:rsidP="004C4085">
            <w:pPr>
              <w:jc w:val="center"/>
              <w:cnfStyle w:val="000000000000" w:firstRow="0" w:lastRow="0" w:firstColumn="0" w:lastColumn="0" w:oddVBand="0" w:evenVBand="0" w:oddHBand="0" w:evenHBand="0" w:firstRowFirstColumn="0" w:firstRowLastColumn="0" w:lastRowFirstColumn="0" w:lastRowLastColumn="0"/>
            </w:pPr>
            <w:r>
              <w:t>Error rate</w:t>
            </w:r>
          </w:p>
        </w:tc>
        <w:tc>
          <w:tcPr>
            <w:tcW w:w="1524" w:type="dxa"/>
          </w:tcPr>
          <w:p w14:paraId="5BA558FD" w14:textId="77777777" w:rsidR="00E25382" w:rsidRDefault="00E25382" w:rsidP="004C4085">
            <w:pPr>
              <w:jc w:val="center"/>
              <w:cnfStyle w:val="000000000000" w:firstRow="0" w:lastRow="0" w:firstColumn="0" w:lastColumn="0" w:oddVBand="0" w:evenVBand="0" w:oddHBand="0" w:evenHBand="0" w:firstRowFirstColumn="0" w:firstRowLastColumn="0" w:lastRowFirstColumn="0" w:lastRowLastColumn="0"/>
            </w:pPr>
            <w:r>
              <w:t>0.142</w:t>
            </w:r>
          </w:p>
        </w:tc>
        <w:tc>
          <w:tcPr>
            <w:tcW w:w="1515" w:type="dxa"/>
          </w:tcPr>
          <w:p w14:paraId="7153D42C" w14:textId="77777777" w:rsidR="00E25382" w:rsidRDefault="00E25382" w:rsidP="004C4085">
            <w:pPr>
              <w:jc w:val="center"/>
              <w:cnfStyle w:val="000000000000" w:firstRow="0" w:lastRow="0" w:firstColumn="0" w:lastColumn="0" w:oddVBand="0" w:evenVBand="0" w:oddHBand="0" w:evenHBand="0" w:firstRowFirstColumn="0" w:firstRowLastColumn="0" w:lastRowFirstColumn="0" w:lastRowLastColumn="0"/>
            </w:pPr>
            <w:r>
              <w:t>0.169</w:t>
            </w:r>
          </w:p>
        </w:tc>
        <w:tc>
          <w:tcPr>
            <w:tcW w:w="1401" w:type="dxa"/>
          </w:tcPr>
          <w:p w14:paraId="37FF9C43" w14:textId="77777777" w:rsidR="00E25382" w:rsidRDefault="00E25382" w:rsidP="004C4085">
            <w:pPr>
              <w:jc w:val="center"/>
              <w:cnfStyle w:val="000000000000" w:firstRow="0" w:lastRow="0" w:firstColumn="0" w:lastColumn="0" w:oddVBand="0" w:evenVBand="0" w:oddHBand="0" w:evenHBand="0" w:firstRowFirstColumn="0" w:firstRowLastColumn="0" w:lastRowFirstColumn="0" w:lastRowLastColumn="0"/>
            </w:pPr>
            <w:r w:rsidRPr="005F4460">
              <w:t>0.1</w:t>
            </w:r>
            <w:r>
              <w:t>535</w:t>
            </w:r>
          </w:p>
        </w:tc>
      </w:tr>
      <w:tr w:rsidR="00E25382" w14:paraId="662A7A44" w14:textId="77777777" w:rsidTr="004C4085">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1543" w:type="dxa"/>
            <w:vMerge/>
          </w:tcPr>
          <w:p w14:paraId="69EC0873" w14:textId="77777777" w:rsidR="00E25382" w:rsidRDefault="00E25382" w:rsidP="004C4085">
            <w:pPr>
              <w:jc w:val="center"/>
            </w:pPr>
          </w:p>
        </w:tc>
        <w:tc>
          <w:tcPr>
            <w:tcW w:w="1513" w:type="dxa"/>
          </w:tcPr>
          <w:p w14:paraId="1F0D18BE" w14:textId="77777777" w:rsidR="00E25382" w:rsidRDefault="00E25382" w:rsidP="004C4085">
            <w:pPr>
              <w:jc w:val="center"/>
              <w:cnfStyle w:val="000000100000" w:firstRow="0" w:lastRow="0" w:firstColumn="0" w:lastColumn="0" w:oddVBand="0" w:evenVBand="0" w:oddHBand="1" w:evenHBand="0" w:firstRowFirstColumn="0" w:firstRowLastColumn="0" w:lastRowFirstColumn="0" w:lastRowLastColumn="0"/>
            </w:pPr>
          </w:p>
        </w:tc>
        <w:tc>
          <w:tcPr>
            <w:tcW w:w="1524" w:type="dxa"/>
          </w:tcPr>
          <w:p w14:paraId="547AF941" w14:textId="77777777" w:rsidR="00E25382" w:rsidRDefault="00E25382" w:rsidP="004C4085">
            <w:pPr>
              <w:jc w:val="center"/>
              <w:cnfStyle w:val="000000100000" w:firstRow="0" w:lastRow="0" w:firstColumn="0" w:lastColumn="0" w:oddVBand="0" w:evenVBand="0" w:oddHBand="1" w:evenHBand="0" w:firstRowFirstColumn="0" w:firstRowLastColumn="0" w:lastRowFirstColumn="0" w:lastRowLastColumn="0"/>
            </w:pPr>
            <w:r>
              <w:t>Type I</w:t>
            </w:r>
          </w:p>
        </w:tc>
        <w:tc>
          <w:tcPr>
            <w:tcW w:w="1515" w:type="dxa"/>
          </w:tcPr>
          <w:p w14:paraId="0CB9105A" w14:textId="77777777" w:rsidR="00E25382" w:rsidRDefault="00E25382" w:rsidP="004C4085">
            <w:pPr>
              <w:jc w:val="center"/>
              <w:cnfStyle w:val="000000100000" w:firstRow="0" w:lastRow="0" w:firstColumn="0" w:lastColumn="0" w:oddVBand="0" w:evenVBand="0" w:oddHBand="1" w:evenHBand="0" w:firstRowFirstColumn="0" w:firstRowLastColumn="0" w:lastRowFirstColumn="0" w:lastRowLastColumn="0"/>
            </w:pPr>
            <w:r>
              <w:t>Type II</w:t>
            </w:r>
          </w:p>
        </w:tc>
        <w:tc>
          <w:tcPr>
            <w:tcW w:w="1401" w:type="dxa"/>
          </w:tcPr>
          <w:p w14:paraId="32B50917" w14:textId="77777777" w:rsidR="00E25382" w:rsidRDefault="00E25382" w:rsidP="004C4085">
            <w:pPr>
              <w:jc w:val="center"/>
              <w:cnfStyle w:val="000000100000" w:firstRow="0" w:lastRow="0" w:firstColumn="0" w:lastColumn="0" w:oddVBand="0" w:evenVBand="0" w:oddHBand="1" w:evenHBand="0" w:firstRowFirstColumn="0" w:firstRowLastColumn="0" w:lastRowFirstColumn="0" w:lastRowLastColumn="0"/>
            </w:pPr>
            <w:r>
              <w:t>Overall</w:t>
            </w:r>
          </w:p>
        </w:tc>
      </w:tr>
    </w:tbl>
    <w:p w14:paraId="06A1646A" w14:textId="77777777" w:rsidR="00E25382" w:rsidRDefault="00E25382" w:rsidP="00E25382">
      <w:pPr>
        <w:rPr>
          <w:ins w:id="61" w:author="Microsoft Office 用户" w:date="2018-04-14T17:56:00Z"/>
        </w:rPr>
      </w:pPr>
    </w:p>
    <w:p w14:paraId="2670C1AA" w14:textId="77777777" w:rsidR="004C5ED7" w:rsidRDefault="004C5ED7" w:rsidP="00E25382">
      <w:pPr>
        <w:rPr>
          <w:ins w:id="62" w:author="Hao, Shengchen" w:date="2018-04-14T20:51:00Z"/>
          <w:rFonts w:ascii="Times New Roman" w:hAnsi="Times New Roman" w:cs="Times New Roman"/>
          <w:b/>
        </w:rPr>
      </w:pPr>
    </w:p>
    <w:p w14:paraId="1DE2D887" w14:textId="34CC8E02" w:rsidR="0042395C" w:rsidRPr="0042395C" w:rsidRDefault="0042395C" w:rsidP="00E25382">
      <w:pPr>
        <w:rPr>
          <w:rFonts w:ascii="Times New Roman" w:hAnsi="Times New Roman" w:cs="Times New Roman"/>
          <w:b/>
          <w:rPrChange w:id="63" w:author="Microsoft Office 用户" w:date="2018-04-14T17:57:00Z">
            <w:rPr/>
          </w:rPrChange>
        </w:rPr>
      </w:pPr>
      <w:bookmarkStart w:id="64" w:name="_GoBack"/>
      <w:bookmarkEnd w:id="64"/>
      <w:ins w:id="65" w:author="Microsoft Office 用户" w:date="2018-04-14T17:56:00Z">
        <w:r w:rsidRPr="0042395C">
          <w:rPr>
            <w:rFonts w:ascii="Times New Roman" w:hAnsi="Times New Roman" w:cs="Times New Roman"/>
            <w:b/>
            <w:rPrChange w:id="66" w:author="Microsoft Office 用户" w:date="2018-04-14T17:57:00Z">
              <w:rPr/>
            </w:rPrChange>
          </w:rPr>
          <w:t>NYC PART</w:t>
        </w:r>
      </w:ins>
    </w:p>
    <w:p w14:paraId="7895E496" w14:textId="10823E56" w:rsidR="00E25382" w:rsidRPr="0042395C" w:rsidDel="004E2102" w:rsidRDefault="00E25382" w:rsidP="00E25382">
      <w:pPr>
        <w:spacing w:line="360" w:lineRule="auto"/>
        <w:rPr>
          <w:del w:id="67" w:author="Microsoft Office 用户" w:date="2018-04-14T17:53:00Z"/>
          <w:rFonts w:ascii="Times New Roman" w:hAnsi="Times New Roman" w:cs="Times New Roman"/>
        </w:rPr>
      </w:pPr>
      <w:del w:id="68" w:author="Microsoft Office 用户" w:date="2018-04-14T17:52:00Z">
        <w:r w:rsidRPr="0042395C" w:rsidDel="004E2102">
          <w:rPr>
            <w:rFonts w:ascii="Times New Roman" w:hAnsi="Times New Roman" w:cs="Times New Roman"/>
          </w:rPr>
          <w:delText xml:space="preserve">Based on confusion matrix, we can evaluation </w:delText>
        </w:r>
      </w:del>
      <w:del w:id="69" w:author="Microsoft Office 用户" w:date="2018-04-14T17:46:00Z">
        <w:r w:rsidRPr="0042395C" w:rsidDel="004E2102">
          <w:rPr>
            <w:rFonts w:ascii="Times New Roman" w:hAnsi="Times New Roman" w:cs="Times New Roman"/>
          </w:rPr>
          <w:delText xml:space="preserve">the efficiency and </w:delText>
        </w:r>
      </w:del>
      <w:del w:id="70" w:author="Microsoft Office 用户" w:date="2018-04-14T17:52:00Z">
        <w:r w:rsidRPr="0042395C" w:rsidDel="004E2102">
          <w:rPr>
            <w:rFonts w:ascii="Times New Roman" w:hAnsi="Times New Roman" w:cs="Times New Roman"/>
          </w:rPr>
          <w:delText xml:space="preserve">accuracy of the results instantly. </w:delText>
        </w:r>
      </w:del>
      <w:del w:id="71" w:author="Microsoft Office 用户" w:date="2018-04-14T17:53:00Z">
        <w:r w:rsidRPr="0042395C" w:rsidDel="004E2102">
          <w:rPr>
            <w:rFonts w:ascii="Times New Roman" w:hAnsi="Times New Roman" w:cs="Times New Roman"/>
          </w:rPr>
          <w:delText xml:space="preserve">The confusion Matrix above shows some basic criterion to us. We can see that Type I error is 0.139, Type II error is 0.173 and overall error is 0.1535. Because the aim we pursue is predicting the precipitation days, so we concentrate more on the scenario that tomorrow will have precipitation. So the Type I error represents non rain days with a wrong forecasting of raining and Type II error represents rain days with a wrong forecasting of non rain. </w:delText>
        </w:r>
      </w:del>
    </w:p>
    <w:p w14:paraId="296F4388" w14:textId="77777777" w:rsidR="00E25382" w:rsidRPr="0042395C" w:rsidRDefault="00E25382" w:rsidP="00E25382">
      <w:pPr>
        <w:spacing w:line="360" w:lineRule="auto"/>
        <w:rPr>
          <w:rFonts w:ascii="Times New Roman" w:hAnsi="Times New Roman" w:cs="Times New Roman"/>
        </w:rPr>
      </w:pPr>
      <w:r w:rsidRPr="0042395C">
        <w:rPr>
          <w:rFonts w:ascii="Times New Roman" w:hAnsi="Times New Roman" w:cs="Times New Roman"/>
        </w:rPr>
        <w:t>Then we use this model for NYC climate data in 2017</w:t>
      </w:r>
    </w:p>
    <w:p w14:paraId="2C7E87C2" w14:textId="77777777" w:rsidR="00E25382" w:rsidRPr="0042395C" w:rsidRDefault="00E25382" w:rsidP="00E25382">
      <w:pPr>
        <w:jc w:val="center"/>
        <w:rPr>
          <w:rFonts w:ascii="Times New Roman" w:hAnsi="Times New Roman" w:cs="Times New Roman"/>
          <w:b/>
          <w:rPrChange w:id="72" w:author="Microsoft Office 用户" w:date="2018-04-14T17:57:00Z">
            <w:rPr>
              <w:b/>
            </w:rPr>
          </w:rPrChange>
        </w:rPr>
      </w:pPr>
      <w:r w:rsidRPr="0042395C">
        <w:rPr>
          <w:rFonts w:ascii="Times New Roman" w:hAnsi="Times New Roman" w:cs="Times New Roman"/>
          <w:b/>
          <w:rPrChange w:id="73" w:author="Microsoft Office 用户" w:date="2018-04-14T17:57:00Z">
            <w:rPr>
              <w:b/>
            </w:rPr>
          </w:rPrChange>
        </w:rPr>
        <w:t>Confusion Matrix</w:t>
      </w:r>
    </w:p>
    <w:tbl>
      <w:tblPr>
        <w:tblStyle w:val="ListTable2"/>
        <w:tblW w:w="0" w:type="auto"/>
        <w:jc w:val="center"/>
        <w:tblLook w:val="04A0" w:firstRow="1" w:lastRow="0" w:firstColumn="1" w:lastColumn="0" w:noHBand="0" w:noVBand="1"/>
      </w:tblPr>
      <w:tblGrid>
        <w:gridCol w:w="1543"/>
        <w:gridCol w:w="1513"/>
        <w:gridCol w:w="1524"/>
        <w:gridCol w:w="1515"/>
        <w:gridCol w:w="1401"/>
      </w:tblGrid>
      <w:tr w:rsidR="00E25382" w:rsidRPr="0042395C" w14:paraId="4FD5066D" w14:textId="77777777" w:rsidTr="004C4085">
        <w:trPr>
          <w:cnfStyle w:val="100000000000" w:firstRow="1" w:lastRow="0" w:firstColumn="0" w:lastColumn="0" w:oddVBand="0" w:evenVBand="0" w:oddHBand="0"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1543" w:type="dxa"/>
          </w:tcPr>
          <w:p w14:paraId="0D2ADEAB" w14:textId="77777777" w:rsidR="00E25382" w:rsidRPr="0042395C" w:rsidRDefault="00E25382" w:rsidP="004C4085">
            <w:pPr>
              <w:jc w:val="center"/>
              <w:rPr>
                <w:rFonts w:ascii="Times New Roman" w:hAnsi="Times New Roman" w:cs="Times New Roman"/>
                <w:rPrChange w:id="74" w:author="Microsoft Office 用户" w:date="2018-04-14T17:57:00Z">
                  <w:rPr/>
                </w:rPrChange>
              </w:rPr>
            </w:pPr>
          </w:p>
        </w:tc>
        <w:tc>
          <w:tcPr>
            <w:tcW w:w="1513" w:type="dxa"/>
          </w:tcPr>
          <w:p w14:paraId="40ACFAA5" w14:textId="77777777" w:rsidR="00E25382" w:rsidRPr="0042395C" w:rsidRDefault="00E25382" w:rsidP="004C40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Change w:id="75" w:author="Microsoft Office 用户" w:date="2018-04-14T17:57:00Z">
                  <w:rPr/>
                </w:rPrChange>
              </w:rPr>
            </w:pPr>
          </w:p>
        </w:tc>
        <w:tc>
          <w:tcPr>
            <w:tcW w:w="3039" w:type="dxa"/>
            <w:gridSpan w:val="2"/>
          </w:tcPr>
          <w:p w14:paraId="47187271" w14:textId="77777777" w:rsidR="00E25382" w:rsidRPr="0042395C" w:rsidRDefault="00E25382" w:rsidP="004C40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Change w:id="76" w:author="Microsoft Office 用户" w:date="2018-04-14T17:57:00Z">
                  <w:rPr/>
                </w:rPrChange>
              </w:rPr>
            </w:pPr>
            <w:r w:rsidRPr="0042395C">
              <w:rPr>
                <w:rFonts w:ascii="Times New Roman" w:hAnsi="Times New Roman" w:cs="Times New Roman"/>
                <w:rPrChange w:id="77" w:author="Microsoft Office 用户" w:date="2018-04-14T17:57:00Z">
                  <w:rPr/>
                </w:rPrChange>
              </w:rPr>
              <w:t>True condition</w:t>
            </w:r>
          </w:p>
        </w:tc>
        <w:tc>
          <w:tcPr>
            <w:tcW w:w="1401" w:type="dxa"/>
          </w:tcPr>
          <w:p w14:paraId="0FEB457A" w14:textId="77777777" w:rsidR="00E25382" w:rsidRPr="0042395C" w:rsidRDefault="00E25382" w:rsidP="004C40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Change w:id="78" w:author="Microsoft Office 用户" w:date="2018-04-14T17:57:00Z">
                  <w:rPr/>
                </w:rPrChange>
              </w:rPr>
            </w:pPr>
          </w:p>
        </w:tc>
      </w:tr>
      <w:tr w:rsidR="00E25382" w:rsidRPr="0042395C" w14:paraId="6A1F3B1C" w14:textId="77777777" w:rsidTr="004C4085">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543" w:type="dxa"/>
          </w:tcPr>
          <w:p w14:paraId="3A646AC6" w14:textId="77777777" w:rsidR="00E25382" w:rsidRPr="0042395C" w:rsidRDefault="00E25382" w:rsidP="004C4085">
            <w:pPr>
              <w:jc w:val="center"/>
              <w:rPr>
                <w:rFonts w:ascii="Times New Roman" w:hAnsi="Times New Roman" w:cs="Times New Roman"/>
                <w:rPrChange w:id="79" w:author="Microsoft Office 用户" w:date="2018-04-14T17:57:00Z">
                  <w:rPr/>
                </w:rPrChange>
              </w:rPr>
            </w:pPr>
          </w:p>
        </w:tc>
        <w:tc>
          <w:tcPr>
            <w:tcW w:w="1513" w:type="dxa"/>
          </w:tcPr>
          <w:p w14:paraId="39610C57" w14:textId="77777777" w:rsidR="00E25382" w:rsidRPr="0042395C" w:rsidRDefault="00E25382" w:rsidP="004C40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Change w:id="80" w:author="Microsoft Office 用户" w:date="2018-04-14T17:57:00Z">
                  <w:rPr/>
                </w:rPrChange>
              </w:rPr>
            </w:pPr>
          </w:p>
        </w:tc>
        <w:tc>
          <w:tcPr>
            <w:tcW w:w="1524" w:type="dxa"/>
          </w:tcPr>
          <w:p w14:paraId="5B233A59" w14:textId="77777777" w:rsidR="00E25382" w:rsidRPr="0042395C" w:rsidRDefault="00E25382" w:rsidP="004C40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Change w:id="81" w:author="Microsoft Office 用户" w:date="2018-04-14T17:57:00Z">
                  <w:rPr/>
                </w:rPrChange>
              </w:rPr>
            </w:pPr>
            <w:r w:rsidRPr="0042395C">
              <w:rPr>
                <w:rFonts w:ascii="Times New Roman" w:hAnsi="Times New Roman" w:cs="Times New Roman"/>
                <w:rPrChange w:id="82" w:author="Microsoft Office 用户" w:date="2018-04-14T17:57:00Z">
                  <w:rPr/>
                </w:rPrChange>
              </w:rPr>
              <w:t>Non-rain</w:t>
            </w:r>
          </w:p>
        </w:tc>
        <w:tc>
          <w:tcPr>
            <w:tcW w:w="1515" w:type="dxa"/>
          </w:tcPr>
          <w:p w14:paraId="718252E1" w14:textId="77777777" w:rsidR="00E25382" w:rsidRPr="0042395C" w:rsidRDefault="00E25382" w:rsidP="004C40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Change w:id="83" w:author="Microsoft Office 用户" w:date="2018-04-14T17:57:00Z">
                  <w:rPr/>
                </w:rPrChange>
              </w:rPr>
            </w:pPr>
            <w:r w:rsidRPr="0042395C">
              <w:rPr>
                <w:rFonts w:ascii="Times New Roman" w:hAnsi="Times New Roman" w:cs="Times New Roman"/>
                <w:rPrChange w:id="84" w:author="Microsoft Office 用户" w:date="2018-04-14T17:57:00Z">
                  <w:rPr/>
                </w:rPrChange>
              </w:rPr>
              <w:t>Rain</w:t>
            </w:r>
          </w:p>
        </w:tc>
        <w:tc>
          <w:tcPr>
            <w:tcW w:w="1401" w:type="dxa"/>
            <w:vMerge w:val="restart"/>
          </w:tcPr>
          <w:p w14:paraId="2FB266D1" w14:textId="77777777" w:rsidR="00E25382" w:rsidRPr="0042395C" w:rsidRDefault="00E25382" w:rsidP="004C40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Change w:id="85" w:author="Microsoft Office 用户" w:date="2018-04-14T17:57:00Z">
                  <w:rPr/>
                </w:rPrChange>
              </w:rPr>
            </w:pPr>
          </w:p>
        </w:tc>
      </w:tr>
      <w:tr w:rsidR="00E25382" w:rsidRPr="0042395C" w14:paraId="42186F2B" w14:textId="77777777" w:rsidTr="004C4085">
        <w:trPr>
          <w:trHeight w:val="488"/>
          <w:jc w:val="center"/>
        </w:trPr>
        <w:tc>
          <w:tcPr>
            <w:cnfStyle w:val="001000000000" w:firstRow="0" w:lastRow="0" w:firstColumn="1" w:lastColumn="0" w:oddVBand="0" w:evenVBand="0" w:oddHBand="0" w:evenHBand="0" w:firstRowFirstColumn="0" w:firstRowLastColumn="0" w:lastRowFirstColumn="0" w:lastRowLastColumn="0"/>
            <w:tcW w:w="1543" w:type="dxa"/>
            <w:vMerge w:val="restart"/>
          </w:tcPr>
          <w:p w14:paraId="4B2BA38C" w14:textId="77777777" w:rsidR="00E25382" w:rsidRPr="0042395C" w:rsidRDefault="00E25382" w:rsidP="004C4085">
            <w:pPr>
              <w:jc w:val="center"/>
              <w:rPr>
                <w:rFonts w:ascii="Times New Roman" w:hAnsi="Times New Roman" w:cs="Times New Roman"/>
                <w:rPrChange w:id="86" w:author="Microsoft Office 用户" w:date="2018-04-14T17:57:00Z">
                  <w:rPr/>
                </w:rPrChange>
              </w:rPr>
            </w:pPr>
            <w:r w:rsidRPr="0042395C">
              <w:rPr>
                <w:rFonts w:ascii="Times New Roman" w:hAnsi="Times New Roman" w:cs="Times New Roman"/>
                <w:rPrChange w:id="87" w:author="Microsoft Office 用户" w:date="2018-04-14T17:57:00Z">
                  <w:rPr/>
                </w:rPrChange>
              </w:rPr>
              <w:t>Prediction</w:t>
            </w:r>
          </w:p>
        </w:tc>
        <w:tc>
          <w:tcPr>
            <w:tcW w:w="1513" w:type="dxa"/>
          </w:tcPr>
          <w:p w14:paraId="642E0DCB" w14:textId="77777777" w:rsidR="00E25382" w:rsidRPr="0042395C" w:rsidRDefault="00E25382" w:rsidP="004C40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Change w:id="88" w:author="Microsoft Office 用户" w:date="2018-04-14T17:57:00Z">
                  <w:rPr/>
                </w:rPrChange>
              </w:rPr>
            </w:pPr>
            <w:r w:rsidRPr="0042395C">
              <w:rPr>
                <w:rFonts w:ascii="Times New Roman" w:hAnsi="Times New Roman" w:cs="Times New Roman"/>
                <w:rPrChange w:id="89" w:author="Microsoft Office 用户" w:date="2018-04-14T17:57:00Z">
                  <w:rPr/>
                </w:rPrChange>
              </w:rPr>
              <w:t>Non-rain</w:t>
            </w:r>
          </w:p>
        </w:tc>
        <w:tc>
          <w:tcPr>
            <w:tcW w:w="1524" w:type="dxa"/>
          </w:tcPr>
          <w:p w14:paraId="55D42014" w14:textId="77777777" w:rsidR="00E25382" w:rsidRPr="0042395C" w:rsidRDefault="00E25382" w:rsidP="004C40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Change w:id="90" w:author="Microsoft Office 用户" w:date="2018-04-14T17:57:00Z">
                  <w:rPr/>
                </w:rPrChange>
              </w:rPr>
            </w:pPr>
            <w:r w:rsidRPr="0042395C">
              <w:rPr>
                <w:rFonts w:ascii="Times New Roman" w:hAnsi="Times New Roman" w:cs="Times New Roman"/>
                <w:rPrChange w:id="91" w:author="Microsoft Office 用户" w:date="2018-04-14T17:57:00Z">
                  <w:rPr/>
                </w:rPrChange>
              </w:rPr>
              <w:t>72</w:t>
            </w:r>
          </w:p>
        </w:tc>
        <w:tc>
          <w:tcPr>
            <w:tcW w:w="1515" w:type="dxa"/>
          </w:tcPr>
          <w:p w14:paraId="45DF785B" w14:textId="77777777" w:rsidR="00E25382" w:rsidRPr="0042395C" w:rsidRDefault="00E25382" w:rsidP="004C40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Change w:id="92" w:author="Microsoft Office 用户" w:date="2018-04-14T17:57:00Z">
                  <w:rPr/>
                </w:rPrChange>
              </w:rPr>
            </w:pPr>
            <w:r w:rsidRPr="0042395C">
              <w:rPr>
                <w:rFonts w:ascii="Times New Roman" w:hAnsi="Times New Roman" w:cs="Times New Roman"/>
                <w:rPrChange w:id="93" w:author="Microsoft Office 用户" w:date="2018-04-14T17:57:00Z">
                  <w:rPr/>
                </w:rPrChange>
              </w:rPr>
              <w:t>69</w:t>
            </w:r>
          </w:p>
        </w:tc>
        <w:tc>
          <w:tcPr>
            <w:tcW w:w="1401" w:type="dxa"/>
            <w:vMerge/>
          </w:tcPr>
          <w:p w14:paraId="291913C7" w14:textId="77777777" w:rsidR="00E25382" w:rsidRPr="0042395C" w:rsidRDefault="00E25382" w:rsidP="004C40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Change w:id="94" w:author="Microsoft Office 用户" w:date="2018-04-14T17:57:00Z">
                  <w:rPr/>
                </w:rPrChange>
              </w:rPr>
            </w:pPr>
          </w:p>
        </w:tc>
      </w:tr>
      <w:tr w:rsidR="00E25382" w:rsidRPr="0042395C" w14:paraId="5986C7ED" w14:textId="77777777" w:rsidTr="004C4085">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1543" w:type="dxa"/>
            <w:vMerge/>
          </w:tcPr>
          <w:p w14:paraId="3E6D8F1A" w14:textId="77777777" w:rsidR="00E25382" w:rsidRPr="0042395C" w:rsidRDefault="00E25382" w:rsidP="004C4085">
            <w:pPr>
              <w:jc w:val="center"/>
              <w:rPr>
                <w:rFonts w:ascii="Times New Roman" w:hAnsi="Times New Roman" w:cs="Times New Roman"/>
                <w:rPrChange w:id="95" w:author="Microsoft Office 用户" w:date="2018-04-14T17:57:00Z">
                  <w:rPr/>
                </w:rPrChange>
              </w:rPr>
            </w:pPr>
          </w:p>
        </w:tc>
        <w:tc>
          <w:tcPr>
            <w:tcW w:w="1513" w:type="dxa"/>
          </w:tcPr>
          <w:p w14:paraId="0C17A10E" w14:textId="77777777" w:rsidR="00E25382" w:rsidRPr="0042395C" w:rsidRDefault="00E25382" w:rsidP="004C40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Change w:id="96" w:author="Microsoft Office 用户" w:date="2018-04-14T17:57:00Z">
                  <w:rPr/>
                </w:rPrChange>
              </w:rPr>
            </w:pPr>
            <w:r w:rsidRPr="0042395C">
              <w:rPr>
                <w:rFonts w:ascii="Times New Roman" w:hAnsi="Times New Roman" w:cs="Times New Roman"/>
                <w:rPrChange w:id="97" w:author="Microsoft Office 用户" w:date="2018-04-14T17:57:00Z">
                  <w:rPr/>
                </w:rPrChange>
              </w:rPr>
              <w:t>Rain</w:t>
            </w:r>
          </w:p>
        </w:tc>
        <w:tc>
          <w:tcPr>
            <w:tcW w:w="1524" w:type="dxa"/>
          </w:tcPr>
          <w:p w14:paraId="018A49F1" w14:textId="77777777" w:rsidR="00E25382" w:rsidRPr="0042395C" w:rsidRDefault="00E25382" w:rsidP="004C40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Change w:id="98" w:author="Microsoft Office 用户" w:date="2018-04-14T17:57:00Z">
                  <w:rPr/>
                </w:rPrChange>
              </w:rPr>
            </w:pPr>
            <w:r w:rsidRPr="0042395C">
              <w:rPr>
                <w:rFonts w:ascii="Times New Roman" w:hAnsi="Times New Roman" w:cs="Times New Roman"/>
                <w:rPrChange w:id="99" w:author="Microsoft Office 用户" w:date="2018-04-14T17:57:00Z">
                  <w:rPr/>
                </w:rPrChange>
              </w:rPr>
              <w:t>102</w:t>
            </w:r>
          </w:p>
        </w:tc>
        <w:tc>
          <w:tcPr>
            <w:tcW w:w="1515" w:type="dxa"/>
          </w:tcPr>
          <w:p w14:paraId="31434A57" w14:textId="77777777" w:rsidR="00E25382" w:rsidRPr="0042395C" w:rsidRDefault="00E25382" w:rsidP="004C40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Change w:id="100" w:author="Microsoft Office 用户" w:date="2018-04-14T17:57:00Z">
                  <w:rPr/>
                </w:rPrChange>
              </w:rPr>
            </w:pPr>
            <w:r w:rsidRPr="0042395C">
              <w:rPr>
                <w:rFonts w:ascii="Times New Roman" w:hAnsi="Times New Roman" w:cs="Times New Roman"/>
                <w:rPrChange w:id="101" w:author="Microsoft Office 用户" w:date="2018-04-14T17:57:00Z">
                  <w:rPr/>
                </w:rPrChange>
              </w:rPr>
              <w:t>121</w:t>
            </w:r>
          </w:p>
        </w:tc>
        <w:tc>
          <w:tcPr>
            <w:tcW w:w="1401" w:type="dxa"/>
            <w:vMerge/>
          </w:tcPr>
          <w:p w14:paraId="7D87B063" w14:textId="77777777" w:rsidR="00E25382" w:rsidRPr="0042395C" w:rsidRDefault="00E25382" w:rsidP="004C40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Change w:id="102" w:author="Microsoft Office 用户" w:date="2018-04-14T17:57:00Z">
                  <w:rPr/>
                </w:rPrChange>
              </w:rPr>
            </w:pPr>
          </w:p>
        </w:tc>
      </w:tr>
      <w:tr w:rsidR="00E25382" w:rsidRPr="0042395C" w14:paraId="4AA0A432" w14:textId="77777777" w:rsidTr="004C4085">
        <w:trPr>
          <w:trHeight w:val="488"/>
          <w:jc w:val="center"/>
        </w:trPr>
        <w:tc>
          <w:tcPr>
            <w:cnfStyle w:val="001000000000" w:firstRow="0" w:lastRow="0" w:firstColumn="1" w:lastColumn="0" w:oddVBand="0" w:evenVBand="0" w:oddHBand="0" w:evenHBand="0" w:firstRowFirstColumn="0" w:firstRowLastColumn="0" w:lastRowFirstColumn="0" w:lastRowLastColumn="0"/>
            <w:tcW w:w="1543" w:type="dxa"/>
            <w:vMerge w:val="restart"/>
          </w:tcPr>
          <w:p w14:paraId="22B0BE5E" w14:textId="77777777" w:rsidR="00E25382" w:rsidRPr="0042395C" w:rsidRDefault="00E25382" w:rsidP="004C4085">
            <w:pPr>
              <w:jc w:val="center"/>
              <w:rPr>
                <w:rFonts w:ascii="Times New Roman" w:hAnsi="Times New Roman" w:cs="Times New Roman"/>
                <w:rPrChange w:id="103" w:author="Microsoft Office 用户" w:date="2018-04-14T17:57:00Z">
                  <w:rPr/>
                </w:rPrChange>
              </w:rPr>
            </w:pPr>
          </w:p>
        </w:tc>
        <w:tc>
          <w:tcPr>
            <w:tcW w:w="1513" w:type="dxa"/>
          </w:tcPr>
          <w:p w14:paraId="7183EBDF" w14:textId="77777777" w:rsidR="00E25382" w:rsidRPr="0042395C" w:rsidRDefault="00E25382" w:rsidP="004C40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Change w:id="104" w:author="Microsoft Office 用户" w:date="2018-04-14T17:57:00Z">
                  <w:rPr/>
                </w:rPrChange>
              </w:rPr>
            </w:pPr>
            <w:r w:rsidRPr="0042395C">
              <w:rPr>
                <w:rFonts w:ascii="Times New Roman" w:hAnsi="Times New Roman" w:cs="Times New Roman"/>
                <w:rPrChange w:id="105" w:author="Microsoft Office 用户" w:date="2018-04-14T17:57:00Z">
                  <w:rPr/>
                </w:rPrChange>
              </w:rPr>
              <w:t>Error rate</w:t>
            </w:r>
          </w:p>
        </w:tc>
        <w:tc>
          <w:tcPr>
            <w:tcW w:w="1524" w:type="dxa"/>
          </w:tcPr>
          <w:p w14:paraId="6CFCAE0A" w14:textId="77777777" w:rsidR="00E25382" w:rsidRPr="0042395C" w:rsidRDefault="00E25382" w:rsidP="004C40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Change w:id="106" w:author="Microsoft Office 用户" w:date="2018-04-14T17:57:00Z">
                  <w:rPr/>
                </w:rPrChange>
              </w:rPr>
            </w:pPr>
            <w:r w:rsidRPr="0042395C">
              <w:rPr>
                <w:rFonts w:ascii="Times New Roman" w:hAnsi="Times New Roman" w:cs="Times New Roman"/>
                <w:rPrChange w:id="107" w:author="Microsoft Office 用户" w:date="2018-04-14T17:57:00Z">
                  <w:rPr/>
                </w:rPrChange>
              </w:rPr>
              <w:t>0.586</w:t>
            </w:r>
          </w:p>
        </w:tc>
        <w:tc>
          <w:tcPr>
            <w:tcW w:w="1515" w:type="dxa"/>
          </w:tcPr>
          <w:p w14:paraId="34ADA25B" w14:textId="77777777" w:rsidR="00E25382" w:rsidRPr="0042395C" w:rsidRDefault="00E25382" w:rsidP="004C40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Change w:id="108" w:author="Microsoft Office 用户" w:date="2018-04-14T17:57:00Z">
                  <w:rPr/>
                </w:rPrChange>
              </w:rPr>
            </w:pPr>
            <w:r w:rsidRPr="0042395C">
              <w:rPr>
                <w:rFonts w:ascii="Times New Roman" w:hAnsi="Times New Roman" w:cs="Times New Roman"/>
                <w:rPrChange w:id="109" w:author="Microsoft Office 用户" w:date="2018-04-14T17:57:00Z">
                  <w:rPr/>
                </w:rPrChange>
              </w:rPr>
              <w:t>0.363</w:t>
            </w:r>
          </w:p>
        </w:tc>
        <w:tc>
          <w:tcPr>
            <w:tcW w:w="1401" w:type="dxa"/>
          </w:tcPr>
          <w:p w14:paraId="043A461E" w14:textId="77777777" w:rsidR="00E25382" w:rsidRPr="0042395C" w:rsidRDefault="00E25382" w:rsidP="004C40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Change w:id="110" w:author="Microsoft Office 用户" w:date="2018-04-14T17:57:00Z">
                  <w:rPr/>
                </w:rPrChange>
              </w:rPr>
            </w:pPr>
            <w:r w:rsidRPr="0042395C">
              <w:rPr>
                <w:rFonts w:ascii="Times New Roman" w:hAnsi="Times New Roman" w:cs="Times New Roman"/>
                <w:rPrChange w:id="111" w:author="Microsoft Office 用户" w:date="2018-04-14T17:57:00Z">
                  <w:rPr/>
                </w:rPrChange>
              </w:rPr>
              <w:t>0.4697802</w:t>
            </w:r>
          </w:p>
        </w:tc>
      </w:tr>
      <w:tr w:rsidR="00E25382" w:rsidRPr="0042395C" w14:paraId="4ED2F97F" w14:textId="77777777" w:rsidTr="004C4085">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1543" w:type="dxa"/>
            <w:vMerge/>
          </w:tcPr>
          <w:p w14:paraId="0FC7EDF4" w14:textId="77777777" w:rsidR="00E25382" w:rsidRPr="0042395C" w:rsidRDefault="00E25382" w:rsidP="004C4085">
            <w:pPr>
              <w:jc w:val="center"/>
              <w:rPr>
                <w:rFonts w:ascii="Times New Roman" w:hAnsi="Times New Roman" w:cs="Times New Roman"/>
                <w:rPrChange w:id="112" w:author="Microsoft Office 用户" w:date="2018-04-14T17:57:00Z">
                  <w:rPr/>
                </w:rPrChange>
              </w:rPr>
            </w:pPr>
          </w:p>
        </w:tc>
        <w:tc>
          <w:tcPr>
            <w:tcW w:w="1513" w:type="dxa"/>
          </w:tcPr>
          <w:p w14:paraId="040070AD" w14:textId="77777777" w:rsidR="00E25382" w:rsidRPr="0042395C" w:rsidRDefault="00E25382" w:rsidP="004C40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Change w:id="113" w:author="Microsoft Office 用户" w:date="2018-04-14T17:57:00Z">
                  <w:rPr/>
                </w:rPrChange>
              </w:rPr>
            </w:pPr>
          </w:p>
        </w:tc>
        <w:tc>
          <w:tcPr>
            <w:tcW w:w="1524" w:type="dxa"/>
          </w:tcPr>
          <w:p w14:paraId="1FEF57D2" w14:textId="77777777" w:rsidR="00E25382" w:rsidRPr="0042395C" w:rsidRDefault="00E25382" w:rsidP="004C40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Change w:id="114" w:author="Microsoft Office 用户" w:date="2018-04-14T17:57:00Z">
                  <w:rPr/>
                </w:rPrChange>
              </w:rPr>
            </w:pPr>
            <w:r w:rsidRPr="0042395C">
              <w:rPr>
                <w:rFonts w:ascii="Times New Roman" w:hAnsi="Times New Roman" w:cs="Times New Roman"/>
                <w:rPrChange w:id="115" w:author="Microsoft Office 用户" w:date="2018-04-14T17:57:00Z">
                  <w:rPr/>
                </w:rPrChange>
              </w:rPr>
              <w:t>Type I</w:t>
            </w:r>
          </w:p>
        </w:tc>
        <w:tc>
          <w:tcPr>
            <w:tcW w:w="1515" w:type="dxa"/>
          </w:tcPr>
          <w:p w14:paraId="3C08C4E4" w14:textId="77777777" w:rsidR="00E25382" w:rsidRPr="0042395C" w:rsidRDefault="00E25382" w:rsidP="004C40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Change w:id="116" w:author="Microsoft Office 用户" w:date="2018-04-14T17:57:00Z">
                  <w:rPr/>
                </w:rPrChange>
              </w:rPr>
            </w:pPr>
            <w:r w:rsidRPr="0042395C">
              <w:rPr>
                <w:rFonts w:ascii="Times New Roman" w:hAnsi="Times New Roman" w:cs="Times New Roman"/>
                <w:rPrChange w:id="117" w:author="Microsoft Office 用户" w:date="2018-04-14T17:57:00Z">
                  <w:rPr/>
                </w:rPrChange>
              </w:rPr>
              <w:t>Type II</w:t>
            </w:r>
          </w:p>
        </w:tc>
        <w:tc>
          <w:tcPr>
            <w:tcW w:w="1401" w:type="dxa"/>
          </w:tcPr>
          <w:p w14:paraId="3776421C" w14:textId="77777777" w:rsidR="00E25382" w:rsidRPr="0042395C" w:rsidRDefault="00E25382" w:rsidP="004C40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Change w:id="118" w:author="Microsoft Office 用户" w:date="2018-04-14T17:57:00Z">
                  <w:rPr/>
                </w:rPrChange>
              </w:rPr>
            </w:pPr>
            <w:r w:rsidRPr="0042395C">
              <w:rPr>
                <w:rFonts w:ascii="Times New Roman" w:hAnsi="Times New Roman" w:cs="Times New Roman"/>
                <w:rPrChange w:id="119" w:author="Microsoft Office 用户" w:date="2018-04-14T17:57:00Z">
                  <w:rPr/>
                </w:rPrChange>
              </w:rPr>
              <w:t>Overall</w:t>
            </w:r>
          </w:p>
        </w:tc>
      </w:tr>
    </w:tbl>
    <w:p w14:paraId="0EBA685D" w14:textId="77777777" w:rsidR="00E25382" w:rsidRPr="0042395C" w:rsidRDefault="00E25382" w:rsidP="00E25382">
      <w:pPr>
        <w:spacing w:line="360" w:lineRule="auto"/>
        <w:rPr>
          <w:rFonts w:ascii="Times New Roman" w:hAnsi="Times New Roman" w:cs="Times New Roman"/>
        </w:rPr>
      </w:pPr>
    </w:p>
    <w:p w14:paraId="2042687E" w14:textId="77777777" w:rsidR="00E25382" w:rsidRPr="0042395C" w:rsidRDefault="00E25382" w:rsidP="00E25382">
      <w:pPr>
        <w:rPr>
          <w:rFonts w:ascii="Times New Roman" w:hAnsi="Times New Roman" w:cs="Times New Roman"/>
          <w:rPrChange w:id="120" w:author="Microsoft Office 用户" w:date="2018-04-14T17:57:00Z">
            <w:rPr/>
          </w:rPrChange>
        </w:rPr>
      </w:pPr>
      <w:r w:rsidRPr="0042395C">
        <w:rPr>
          <w:rFonts w:ascii="Times New Roman" w:hAnsi="Times New Roman" w:cs="Times New Roman"/>
          <w:rPrChange w:id="121" w:author="Microsoft Office 用户" w:date="2018-04-14T17:57:00Z">
            <w:rPr/>
          </w:rPrChange>
        </w:rPr>
        <w:t xml:space="preserve">Thus we can conclusion that type I error is 0.586, type II error is 0.363. This model performs not good at predicting the tomorrow precipitation in NYC. And the results for rain days with a wrong prediction is better than non rain days with a wrong prediction. </w:t>
      </w:r>
    </w:p>
    <w:p w14:paraId="2EAF5FCC" w14:textId="77777777" w:rsidR="00E25382" w:rsidRPr="0042395C" w:rsidRDefault="00E25382" w:rsidP="00E25382">
      <w:pPr>
        <w:rPr>
          <w:rFonts w:ascii="Times New Roman" w:hAnsi="Times New Roman" w:cs="Times New Roman"/>
          <w:rPrChange w:id="122" w:author="Microsoft Office 用户" w:date="2018-04-14T17:57:00Z">
            <w:rPr/>
          </w:rPrChange>
        </w:rPr>
      </w:pPr>
    </w:p>
    <w:p w14:paraId="72E57B5C" w14:textId="77777777" w:rsidR="00940D9B" w:rsidRPr="0042395C" w:rsidRDefault="00940D9B" w:rsidP="004F11B0">
      <w:pPr>
        <w:rPr>
          <w:rFonts w:ascii="Times New Roman" w:eastAsia="Times New Roman" w:hAnsi="Times New Roman" w:cs="Times New Roman"/>
        </w:rPr>
      </w:pPr>
    </w:p>
    <w:sectPr w:rsidR="00940D9B" w:rsidRPr="00423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Microsoft YaHei"/>
    <w:charset w:val="86"/>
    <w:family w:val="auto"/>
    <w:pitch w:val="variable"/>
    <w:sig w:usb0="00000000"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o, Shengchen">
    <w15:presenceInfo w15:providerId="None" w15:userId="Hao, Shengchen"/>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trackRevisions/>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E9E"/>
    <w:rsid w:val="00125E9E"/>
    <w:rsid w:val="00160313"/>
    <w:rsid w:val="001856E8"/>
    <w:rsid w:val="00243D0D"/>
    <w:rsid w:val="00267A17"/>
    <w:rsid w:val="0028386F"/>
    <w:rsid w:val="002903BA"/>
    <w:rsid w:val="0042395C"/>
    <w:rsid w:val="004A5E44"/>
    <w:rsid w:val="004A6130"/>
    <w:rsid w:val="004C5ED7"/>
    <w:rsid w:val="004E124D"/>
    <w:rsid w:val="004E2102"/>
    <w:rsid w:val="004F11B0"/>
    <w:rsid w:val="005C0AD3"/>
    <w:rsid w:val="00686E45"/>
    <w:rsid w:val="00692BEE"/>
    <w:rsid w:val="009077A2"/>
    <w:rsid w:val="00940D9B"/>
    <w:rsid w:val="00C61F3E"/>
    <w:rsid w:val="00E25382"/>
    <w:rsid w:val="00FC7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4C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382"/>
    <w:pPr>
      <w:spacing w:after="160" w:line="259" w:lineRule="auto"/>
    </w:pPr>
    <w:rPr>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2">
    <w:name w:val="List Table 2"/>
    <w:basedOn w:val="TableNormal"/>
    <w:uiPriority w:val="47"/>
    <w:rsid w:val="00E25382"/>
    <w:rPr>
      <w:kern w:val="0"/>
      <w:sz w:val="22"/>
      <w:szCs w:val="22"/>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243D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D0D"/>
    <w:rPr>
      <w:rFonts w:ascii="Segoe UI" w:hAnsi="Segoe UI" w:cs="Segoe U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321470">
      <w:bodyDiv w:val="1"/>
      <w:marLeft w:val="0"/>
      <w:marRight w:val="0"/>
      <w:marTop w:val="0"/>
      <w:marBottom w:val="0"/>
      <w:divBdr>
        <w:top w:val="none" w:sz="0" w:space="0" w:color="auto"/>
        <w:left w:val="none" w:sz="0" w:space="0" w:color="auto"/>
        <w:bottom w:val="none" w:sz="0" w:space="0" w:color="auto"/>
        <w:right w:val="none" w:sz="0" w:space="0" w:color="auto"/>
      </w:divBdr>
    </w:div>
    <w:div w:id="17237478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631</Words>
  <Characters>3602</Characters>
  <Application>Microsoft Office Word</Application>
  <DocSecurity>0</DocSecurity>
  <Lines>30</Lines>
  <Paragraphs>8</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Shengchen</dc:creator>
  <cp:keywords/>
  <dc:description/>
  <cp:lastModifiedBy>Hao, Shengchen</cp:lastModifiedBy>
  <cp:revision>9</cp:revision>
  <dcterms:created xsi:type="dcterms:W3CDTF">2018-04-14T14:55:00Z</dcterms:created>
  <dcterms:modified xsi:type="dcterms:W3CDTF">2018-04-15T00:51:00Z</dcterms:modified>
</cp:coreProperties>
</file>