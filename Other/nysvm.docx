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446C7" w14:textId="77777777" w:rsidR="00976D87" w:rsidRPr="00976D87" w:rsidRDefault="00976D87" w:rsidP="00976D87">
      <w:bookmarkStart w:id="0" w:name="_GoBack"/>
      <w:r>
        <w:t xml:space="preserve">Again, we </w:t>
      </w:r>
      <w:r w:rsidR="00D50C06">
        <w:t xml:space="preserve">apply </w:t>
      </w:r>
      <w:r>
        <w:t xml:space="preserve">SVM </w:t>
      </w:r>
      <w:del w:id="1" w:author="Microsoft Office 用户" w:date="2018-04-15T17:32:00Z">
        <w:r w:rsidDel="00056116">
          <w:delText xml:space="preserve">model </w:delText>
        </w:r>
      </w:del>
      <w:ins w:id="2" w:author="Microsoft Office 用户" w:date="2018-04-15T17:32:00Z">
        <w:r w:rsidR="00056116">
          <w:t xml:space="preserve">with whole Seattle data as training set and test on </w:t>
        </w:r>
      </w:ins>
      <w:del w:id="3" w:author="Microsoft Office 用户" w:date="2018-04-15T17:32:00Z">
        <w:r w:rsidR="00D50C06" w:rsidDel="00056116">
          <w:delText>in forecasting</w:delText>
        </w:r>
        <w:r w:rsidDel="00056116">
          <w:delText xml:space="preserve"> </w:delText>
        </w:r>
      </w:del>
      <w:del w:id="4" w:author="Microsoft Office 用户" w:date="2018-04-15T17:33:00Z">
        <w:r w:rsidDel="00056116">
          <w:delText xml:space="preserve">the weather in </w:delText>
        </w:r>
      </w:del>
      <w:r>
        <w:t>NYC</w:t>
      </w:r>
      <w:del w:id="5" w:author="Microsoft Office 用户" w:date="2018-04-15T17:33:00Z">
        <w:r w:rsidDel="00056116">
          <w:delText xml:space="preserve"> using train data from Seattle</w:delText>
        </w:r>
      </w:del>
      <w:r>
        <w:t>.</w:t>
      </w:r>
      <w:ins w:id="6" w:author="Microsoft Office 用户" w:date="2018-04-15T17:32:00Z">
        <w:r w:rsidR="00056116">
          <w:t xml:space="preserve"> As shown in Table 1</w:t>
        </w:r>
      </w:ins>
      <w:ins w:id="7" w:author="Microsoft Office 用户" w:date="2018-04-15T17:33:00Z">
        <w:r w:rsidR="00056116">
          <w:t>,</w:t>
        </w:r>
      </w:ins>
      <w:r>
        <w:t xml:space="preserve"> </w:t>
      </w:r>
      <w:ins w:id="8" w:author="Microsoft Office 用户" w:date="2018-04-15T17:32:00Z">
        <w:r w:rsidR="00056116">
          <w:t>t</w:t>
        </w:r>
      </w:ins>
      <w:del w:id="9" w:author="Microsoft Office 用户" w:date="2018-04-15T17:32:00Z">
        <w:r w:rsidR="00D50C06" w:rsidDel="00056116">
          <w:delText>We can see</w:delText>
        </w:r>
        <w:r w:rsidDel="00056116">
          <w:delText xml:space="preserve"> the confusion matrix below, which shows some information about the model performance and weather forecasting. T</w:delText>
        </w:r>
      </w:del>
      <w:r>
        <w:t xml:space="preserve">he Type I error is significantly higher as well as the Type II error. And the Type II error is much less than the Type </w:t>
      </w:r>
      <w:ins w:id="10" w:author="Microsoft Office 用户" w:date="2018-04-15T17:37:00Z">
        <w:r w:rsidR="00056116">
          <w:t>I</w:t>
        </w:r>
      </w:ins>
      <w:del w:id="11" w:author="Microsoft Office 用户" w:date="2018-04-15T17:37:00Z">
        <w:r w:rsidDel="00056116">
          <w:delText>II</w:delText>
        </w:r>
      </w:del>
      <w:r>
        <w:t xml:space="preserve"> error. </w:t>
      </w:r>
      <w:r w:rsidR="00D50C06">
        <w:t xml:space="preserve">One of possible </w:t>
      </w:r>
      <w:r w:rsidR="00D50C06">
        <w:rPr>
          <w:rFonts w:hint="eastAsia"/>
        </w:rPr>
        <w:t>causes</w:t>
      </w:r>
      <w:r w:rsidR="00D50C06">
        <w:t xml:space="preserve"> is that the dataset for NYC is imbalanced which have more </w:t>
      </w:r>
      <w:del w:id="12" w:author="Microsoft Office 用户" w:date="2018-04-15T17:34:00Z">
        <w:r w:rsidR="00D50C06" w:rsidDel="00056116">
          <w:delText xml:space="preserve">precipitation </w:delText>
        </w:r>
      </w:del>
      <w:r w:rsidR="00D50C06">
        <w:t xml:space="preserve">days </w:t>
      </w:r>
      <w:ins w:id="13" w:author="Microsoft Office 用户" w:date="2018-04-15T17:34:00Z">
        <w:r w:rsidR="00056116">
          <w:t xml:space="preserve">with </w:t>
        </w:r>
        <w:r w:rsidR="00056116">
          <w:t>precipitation</w:t>
        </w:r>
      </w:ins>
      <w:del w:id="14" w:author="Microsoft Office 用户" w:date="2018-04-15T17:34:00Z">
        <w:r w:rsidR="00D50C06" w:rsidDel="00056116">
          <w:delText>than non precipitation days</w:delText>
        </w:r>
      </w:del>
      <w:del w:id="15" w:author="Microsoft Office 用户" w:date="2018-04-15T17:35:00Z">
        <w:r w:rsidR="00D50C06" w:rsidDel="00056116">
          <w:delText xml:space="preserve"> under the true condition</w:delText>
        </w:r>
      </w:del>
      <w:r w:rsidR="00D50C06">
        <w:t>,</w:t>
      </w:r>
      <w:ins w:id="16" w:author="Microsoft Office 用户" w:date="2018-04-15T17:35:00Z">
        <w:r w:rsidR="00056116">
          <w:t xml:space="preserve"> </w:t>
        </w:r>
      </w:ins>
      <w:r w:rsidR="00D50C06">
        <w:t xml:space="preserve">238 non precipitation days and 126 precipitation days. </w:t>
      </w:r>
      <w:del w:id="17" w:author="Microsoft Office 用户" w:date="2018-04-15T17:37:00Z">
        <w:r w:rsidR="00D50C06" w:rsidDel="00056116">
          <w:delText>And a</w:delText>
        </w:r>
      </w:del>
      <w:del w:id="18" w:author="Microsoft Office 用户" w:date="2018-04-15T17:38:00Z">
        <w:r w:rsidR="00D50C06" w:rsidDel="00056116">
          <w:delText>nother reason is due to the different data structure between the NYC data and train dataset. Thus, this train dataset is not appropriate for predicting the weather in NYC.</w:delText>
        </w:r>
      </w:del>
    </w:p>
    <w:p w14:paraId="2C5C1D48" w14:textId="77777777" w:rsidR="00976D87" w:rsidRDefault="00976D87" w:rsidP="00976D87">
      <w:pPr>
        <w:jc w:val="center"/>
        <w:rPr>
          <w:b/>
        </w:rPr>
      </w:pPr>
    </w:p>
    <w:p w14:paraId="64DC1697" w14:textId="77777777" w:rsidR="00976D87" w:rsidRPr="00C95FA1" w:rsidRDefault="00976D87" w:rsidP="00976D87">
      <w:pPr>
        <w:jc w:val="center"/>
        <w:rPr>
          <w:b/>
        </w:rPr>
      </w:pPr>
      <w:r w:rsidRPr="00C95FA1">
        <w:rPr>
          <w:b/>
        </w:rPr>
        <w:t>Confusion Matrix</w:t>
      </w:r>
      <w:r>
        <w:rPr>
          <w:b/>
        </w:rPr>
        <w:t xml:space="preserve"> for New York Data in SVM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1543"/>
        <w:gridCol w:w="1513"/>
        <w:gridCol w:w="1524"/>
        <w:gridCol w:w="1515"/>
        <w:gridCol w:w="1401"/>
      </w:tblGrid>
      <w:tr w:rsidR="00976D87" w14:paraId="331EBC0E" w14:textId="77777777" w:rsidTr="00FC5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6A5B8AFA" w14:textId="77777777" w:rsidR="00976D87" w:rsidRDefault="00976D87" w:rsidP="00FC5346">
            <w:pPr>
              <w:jc w:val="center"/>
            </w:pPr>
          </w:p>
        </w:tc>
        <w:tc>
          <w:tcPr>
            <w:tcW w:w="1513" w:type="dxa"/>
          </w:tcPr>
          <w:p w14:paraId="54EF76C8" w14:textId="77777777" w:rsidR="00976D87" w:rsidRDefault="00976D87" w:rsidP="00FC53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9" w:type="dxa"/>
            <w:gridSpan w:val="2"/>
          </w:tcPr>
          <w:p w14:paraId="01ACA7F5" w14:textId="77777777" w:rsidR="00976D87" w:rsidRDefault="00976D87" w:rsidP="00FC53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True condition</w:t>
            </w:r>
          </w:p>
        </w:tc>
        <w:tc>
          <w:tcPr>
            <w:tcW w:w="1401" w:type="dxa"/>
          </w:tcPr>
          <w:p w14:paraId="57B4188D" w14:textId="77777777" w:rsidR="00976D87" w:rsidRDefault="00976D87" w:rsidP="00FC53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D87" w14:paraId="6701935C" w14:textId="77777777" w:rsidTr="00FC5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3D2145F8" w14:textId="77777777" w:rsidR="00976D87" w:rsidRDefault="00976D87" w:rsidP="00FC5346">
            <w:pPr>
              <w:jc w:val="center"/>
            </w:pPr>
          </w:p>
        </w:tc>
        <w:tc>
          <w:tcPr>
            <w:tcW w:w="1513" w:type="dxa"/>
          </w:tcPr>
          <w:p w14:paraId="40860F9D" w14:textId="77777777" w:rsidR="00976D87" w:rsidRDefault="00976D87" w:rsidP="00FC5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14:paraId="7211CFAD" w14:textId="77777777" w:rsidR="00976D87" w:rsidRDefault="00976D87" w:rsidP="00FC5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on</w:t>
            </w:r>
            <w:r>
              <w:t>-rain</w:t>
            </w:r>
          </w:p>
        </w:tc>
        <w:tc>
          <w:tcPr>
            <w:tcW w:w="1515" w:type="dxa"/>
          </w:tcPr>
          <w:p w14:paraId="3059114A" w14:textId="77777777" w:rsidR="00976D87" w:rsidRDefault="00976D87" w:rsidP="00FC5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Rain</w:t>
            </w:r>
          </w:p>
        </w:tc>
        <w:tc>
          <w:tcPr>
            <w:tcW w:w="1401" w:type="dxa"/>
            <w:vMerge w:val="restart"/>
          </w:tcPr>
          <w:p w14:paraId="63F91E05" w14:textId="77777777" w:rsidR="00976D87" w:rsidRDefault="00976D87" w:rsidP="00FC5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D87" w14:paraId="17502805" w14:textId="77777777" w:rsidTr="00FC5346">
        <w:trPr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</w:tcPr>
          <w:p w14:paraId="427F1FB1" w14:textId="77777777" w:rsidR="00976D87" w:rsidRDefault="00976D87" w:rsidP="00FC5346">
            <w:pPr>
              <w:jc w:val="center"/>
            </w:pPr>
            <w:r>
              <w:t>Prediction</w:t>
            </w:r>
          </w:p>
        </w:tc>
        <w:tc>
          <w:tcPr>
            <w:tcW w:w="1513" w:type="dxa"/>
          </w:tcPr>
          <w:p w14:paraId="21EF9907" w14:textId="77777777" w:rsidR="00976D87" w:rsidRDefault="00976D87" w:rsidP="00FC5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Non-rain</w:t>
            </w:r>
          </w:p>
        </w:tc>
        <w:tc>
          <w:tcPr>
            <w:tcW w:w="1524" w:type="dxa"/>
          </w:tcPr>
          <w:p w14:paraId="7FCE5F35" w14:textId="77777777" w:rsidR="00976D87" w:rsidRDefault="00976D87" w:rsidP="00FC5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</w:t>
            </w:r>
          </w:p>
        </w:tc>
        <w:tc>
          <w:tcPr>
            <w:tcW w:w="1515" w:type="dxa"/>
          </w:tcPr>
          <w:p w14:paraId="2B2760E7" w14:textId="77777777" w:rsidR="00976D87" w:rsidRDefault="00976D87" w:rsidP="00FC5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1401" w:type="dxa"/>
            <w:vMerge/>
          </w:tcPr>
          <w:p w14:paraId="20BD4015" w14:textId="77777777" w:rsidR="00976D87" w:rsidRDefault="00976D87" w:rsidP="00FC5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D87" w14:paraId="4333CA9F" w14:textId="77777777" w:rsidTr="00FC5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791BF8BE" w14:textId="77777777" w:rsidR="00976D87" w:rsidRDefault="00976D87" w:rsidP="00FC5346">
            <w:pPr>
              <w:jc w:val="center"/>
            </w:pPr>
          </w:p>
        </w:tc>
        <w:tc>
          <w:tcPr>
            <w:tcW w:w="1513" w:type="dxa"/>
          </w:tcPr>
          <w:p w14:paraId="41228251" w14:textId="77777777" w:rsidR="00976D87" w:rsidRDefault="00976D87" w:rsidP="00FC5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Rain</w:t>
            </w:r>
          </w:p>
        </w:tc>
        <w:tc>
          <w:tcPr>
            <w:tcW w:w="1524" w:type="dxa"/>
          </w:tcPr>
          <w:p w14:paraId="63EE297A" w14:textId="77777777" w:rsidR="00976D87" w:rsidRDefault="00976D87" w:rsidP="00FC5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142</w:t>
            </w:r>
          </w:p>
        </w:tc>
        <w:tc>
          <w:tcPr>
            <w:tcW w:w="1515" w:type="dxa"/>
          </w:tcPr>
          <w:p w14:paraId="42BA152C" w14:textId="77777777" w:rsidR="00976D87" w:rsidRDefault="00976D87" w:rsidP="00FC5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</w:t>
            </w:r>
          </w:p>
        </w:tc>
        <w:tc>
          <w:tcPr>
            <w:tcW w:w="1401" w:type="dxa"/>
            <w:vMerge/>
          </w:tcPr>
          <w:p w14:paraId="77CB0961" w14:textId="77777777" w:rsidR="00976D87" w:rsidRDefault="00976D87" w:rsidP="00FC5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D87" w14:paraId="1B30B968" w14:textId="77777777" w:rsidTr="00FC5346">
        <w:trPr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</w:tcPr>
          <w:p w14:paraId="34F0FD52" w14:textId="77777777" w:rsidR="00976D87" w:rsidRDefault="00976D87" w:rsidP="00FC5346">
            <w:pPr>
              <w:jc w:val="center"/>
            </w:pPr>
          </w:p>
        </w:tc>
        <w:tc>
          <w:tcPr>
            <w:tcW w:w="1513" w:type="dxa"/>
          </w:tcPr>
          <w:p w14:paraId="1C32F82D" w14:textId="77777777" w:rsidR="00976D87" w:rsidRDefault="00976D87" w:rsidP="00FC5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rate</w:t>
            </w:r>
          </w:p>
        </w:tc>
        <w:tc>
          <w:tcPr>
            <w:tcW w:w="1524" w:type="dxa"/>
          </w:tcPr>
          <w:p w14:paraId="6A679177" w14:textId="77777777" w:rsidR="00976D87" w:rsidRDefault="00976D87" w:rsidP="00FC5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0.596</w:t>
            </w:r>
          </w:p>
        </w:tc>
        <w:tc>
          <w:tcPr>
            <w:tcW w:w="1515" w:type="dxa"/>
          </w:tcPr>
          <w:p w14:paraId="22446823" w14:textId="77777777" w:rsidR="00976D87" w:rsidRDefault="00976D87" w:rsidP="00FC5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0.357</w:t>
            </w:r>
          </w:p>
        </w:tc>
        <w:tc>
          <w:tcPr>
            <w:tcW w:w="1401" w:type="dxa"/>
          </w:tcPr>
          <w:p w14:paraId="355BBB64" w14:textId="77777777" w:rsidR="00976D87" w:rsidRDefault="00976D87" w:rsidP="00FC53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460">
              <w:t>0.</w:t>
            </w:r>
            <w:r>
              <w:t>5137</w:t>
            </w:r>
          </w:p>
        </w:tc>
      </w:tr>
      <w:tr w:rsidR="00976D87" w14:paraId="2D210D48" w14:textId="77777777" w:rsidTr="00FC5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37458899" w14:textId="77777777" w:rsidR="00976D87" w:rsidRDefault="00976D87" w:rsidP="00FC5346">
            <w:pPr>
              <w:jc w:val="center"/>
            </w:pPr>
          </w:p>
        </w:tc>
        <w:tc>
          <w:tcPr>
            <w:tcW w:w="1513" w:type="dxa"/>
          </w:tcPr>
          <w:p w14:paraId="019629CE" w14:textId="77777777" w:rsidR="00976D87" w:rsidRDefault="00976D87" w:rsidP="00FC5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14:paraId="78CE7D9A" w14:textId="77777777" w:rsidR="00976D87" w:rsidRDefault="00976D87" w:rsidP="00FC5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I</w:t>
            </w:r>
          </w:p>
        </w:tc>
        <w:tc>
          <w:tcPr>
            <w:tcW w:w="1515" w:type="dxa"/>
          </w:tcPr>
          <w:p w14:paraId="24B57EE0" w14:textId="77777777" w:rsidR="00976D87" w:rsidRDefault="00976D87" w:rsidP="00FC5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II</w:t>
            </w:r>
          </w:p>
        </w:tc>
        <w:tc>
          <w:tcPr>
            <w:tcW w:w="1401" w:type="dxa"/>
          </w:tcPr>
          <w:p w14:paraId="61D1150A" w14:textId="77777777" w:rsidR="00976D87" w:rsidRDefault="00976D87" w:rsidP="00FC53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Overall</w:t>
            </w:r>
          </w:p>
        </w:tc>
      </w:tr>
    </w:tbl>
    <w:p w14:paraId="6807452A" w14:textId="77777777" w:rsidR="00862C75" w:rsidRDefault="00056116" w:rsidP="00976D87">
      <w:pPr>
        <w:rPr>
          <w:ins w:id="19" w:author="Microsoft Office 用户" w:date="2018-04-15T17:32:00Z"/>
        </w:rPr>
      </w:pPr>
    </w:p>
    <w:p w14:paraId="79F55D6E" w14:textId="77777777" w:rsidR="00056116" w:rsidRDefault="00056116" w:rsidP="00056116">
      <w:pPr>
        <w:jc w:val="center"/>
        <w:pPrChange w:id="20" w:author="Microsoft Office 用户" w:date="2018-04-15T17:32:00Z">
          <w:pPr/>
        </w:pPrChange>
      </w:pPr>
      <w:ins w:id="21" w:author="Microsoft Office 用户" w:date="2018-04-15T17:32:00Z">
        <w:r>
          <w:t>Table 1</w:t>
        </w:r>
      </w:ins>
    </w:p>
    <w:bookmarkEnd w:id="0"/>
    <w:sectPr w:rsidR="00056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proofState w:spelling="clean" w:grammar="clean"/>
  <w:revisionView w:markup="0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28B"/>
    <w:rsid w:val="00056116"/>
    <w:rsid w:val="00161470"/>
    <w:rsid w:val="005D128B"/>
    <w:rsid w:val="00976D87"/>
    <w:rsid w:val="00D50C06"/>
    <w:rsid w:val="00E4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AEC3B"/>
  <w15:chartTrackingRefBased/>
  <w15:docId w15:val="{960CC688-4D1C-44BE-A222-64D068F5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D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">
    <w:name w:val="List Table 2"/>
    <w:basedOn w:val="a1"/>
    <w:uiPriority w:val="47"/>
    <w:rsid w:val="00976D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microsoft.com/office/2011/relationships/people" Target="peop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150</Words>
  <Characters>861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Zetan</dc:creator>
  <cp:keywords/>
  <dc:description/>
  <cp:lastModifiedBy>Microsoft Office 用户</cp:lastModifiedBy>
  <cp:revision>3</cp:revision>
  <dcterms:created xsi:type="dcterms:W3CDTF">2018-04-15T15:19:00Z</dcterms:created>
  <dcterms:modified xsi:type="dcterms:W3CDTF">2018-04-15T21:39:00Z</dcterms:modified>
</cp:coreProperties>
</file>